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D3AE3" w14:textId="77777777" w:rsidR="00587E83" w:rsidRDefault="0005797D" w:rsidP="007417DC">
      <w:pPr>
        <w:spacing w:line="480" w:lineRule="auto"/>
        <w:rPr>
          <w:rFonts w:ascii="Times New Roman" w:hAnsi="Times New Roman" w:cs="Times New Roman"/>
          <w:sz w:val="24"/>
          <w:szCs w:val="24"/>
        </w:rPr>
      </w:pPr>
      <w:r w:rsidRPr="005D31FB">
        <w:rPr>
          <w:rFonts w:ascii="Times New Roman" w:hAnsi="Times New Roman" w:cs="Times New Roman"/>
          <w:b/>
          <w:bCs/>
          <w:sz w:val="24"/>
          <w:szCs w:val="24"/>
        </w:rPr>
        <w:t>Title</w:t>
      </w:r>
      <w:r>
        <w:rPr>
          <w:rFonts w:ascii="Times New Roman" w:hAnsi="Times New Roman" w:cs="Times New Roman"/>
          <w:sz w:val="24"/>
          <w:szCs w:val="24"/>
        </w:rPr>
        <w:t xml:space="preserve">: </w:t>
      </w:r>
    </w:p>
    <w:p w14:paraId="46A408DB" w14:textId="3CCF397D" w:rsidR="0005797D" w:rsidRDefault="0005797D" w:rsidP="007417DC">
      <w:pPr>
        <w:spacing w:line="480" w:lineRule="auto"/>
        <w:rPr>
          <w:rFonts w:ascii="Times New Roman" w:hAnsi="Times New Roman" w:cs="Times New Roman"/>
          <w:b/>
          <w:sz w:val="24"/>
          <w:szCs w:val="24"/>
        </w:rPr>
      </w:pPr>
      <w:r>
        <w:rPr>
          <w:rFonts w:ascii="Times New Roman" w:hAnsi="Times New Roman" w:cs="Times New Roman"/>
          <w:b/>
          <w:sz w:val="24"/>
          <w:szCs w:val="24"/>
        </w:rPr>
        <w:t>Differential Infection of Juvenile Salmon by Parasitic Sea Lice</w:t>
      </w:r>
      <w:r w:rsidR="00E74EE5">
        <w:rPr>
          <w:rFonts w:ascii="Times New Roman" w:hAnsi="Times New Roman" w:cs="Times New Roman"/>
          <w:b/>
          <w:sz w:val="24"/>
          <w:szCs w:val="24"/>
        </w:rPr>
        <w:t xml:space="preserve"> (</w:t>
      </w:r>
      <w:r w:rsidR="00E74EE5" w:rsidRPr="000B3C26">
        <w:rPr>
          <w:rFonts w:ascii="Times New Roman" w:hAnsi="Times New Roman" w:cs="Times New Roman"/>
          <w:b/>
          <w:i/>
          <w:sz w:val="24"/>
          <w:szCs w:val="24"/>
        </w:rPr>
        <w:t>Caligus clemensi</w:t>
      </w:r>
      <w:r w:rsidR="00E74EE5">
        <w:rPr>
          <w:rFonts w:ascii="Times New Roman" w:hAnsi="Times New Roman" w:cs="Times New Roman"/>
          <w:b/>
          <w:sz w:val="24"/>
          <w:szCs w:val="24"/>
        </w:rPr>
        <w:t xml:space="preserve"> and </w:t>
      </w:r>
      <w:r w:rsidR="00E74EE5" w:rsidRPr="000B3C26">
        <w:rPr>
          <w:rFonts w:ascii="Times New Roman" w:hAnsi="Times New Roman" w:cs="Times New Roman"/>
          <w:b/>
          <w:i/>
          <w:sz w:val="24"/>
          <w:szCs w:val="24"/>
        </w:rPr>
        <w:t>Lepeophtheirus salmonis</w:t>
      </w:r>
      <w:r w:rsidR="00E74EE5">
        <w:rPr>
          <w:rFonts w:ascii="Times New Roman" w:hAnsi="Times New Roman" w:cs="Times New Roman"/>
          <w:b/>
          <w:sz w:val="24"/>
          <w:szCs w:val="24"/>
        </w:rPr>
        <w:t>) in the Discovery Islands and Johnstone Strait, British Columbia</w:t>
      </w:r>
    </w:p>
    <w:p w14:paraId="555F1D83" w14:textId="61FEEACA" w:rsidR="00587E83" w:rsidRDefault="00587E83" w:rsidP="007417DC">
      <w:pPr>
        <w:spacing w:line="480" w:lineRule="auto"/>
        <w:rPr>
          <w:rFonts w:ascii="Times New Roman" w:hAnsi="Times New Roman" w:cs="Times New Roman"/>
          <w:b/>
          <w:sz w:val="24"/>
          <w:szCs w:val="24"/>
        </w:rPr>
      </w:pPr>
      <w:r>
        <w:rPr>
          <w:rFonts w:ascii="Times New Roman" w:hAnsi="Times New Roman" w:cs="Times New Roman"/>
          <w:b/>
          <w:sz w:val="24"/>
          <w:szCs w:val="24"/>
        </w:rPr>
        <w:t>Authors:</w:t>
      </w:r>
    </w:p>
    <w:p w14:paraId="0B8221D3" w14:textId="5850E7D5" w:rsidR="00587E83" w:rsidRDefault="00587E83" w:rsidP="007417DC">
      <w:pPr>
        <w:spacing w:line="480" w:lineRule="auto"/>
        <w:rPr>
          <w:rFonts w:ascii="Times New Roman" w:hAnsi="Times New Roman" w:cs="Times New Roman"/>
          <w:b/>
          <w:sz w:val="24"/>
          <w:szCs w:val="24"/>
        </w:rPr>
      </w:pPr>
    </w:p>
    <w:p w14:paraId="32DACABE" w14:textId="79136A60" w:rsidR="00587E83" w:rsidRDefault="00587E83" w:rsidP="007417DC">
      <w:pPr>
        <w:spacing w:line="480" w:lineRule="auto"/>
        <w:rPr>
          <w:rFonts w:ascii="Times New Roman" w:hAnsi="Times New Roman" w:cs="Times New Roman"/>
          <w:b/>
          <w:sz w:val="24"/>
          <w:szCs w:val="24"/>
        </w:rPr>
      </w:pPr>
      <w:r>
        <w:rPr>
          <w:rFonts w:ascii="Times New Roman" w:hAnsi="Times New Roman" w:cs="Times New Roman"/>
          <w:b/>
          <w:sz w:val="24"/>
          <w:szCs w:val="24"/>
        </w:rPr>
        <w:t>Affiliations:</w:t>
      </w:r>
    </w:p>
    <w:p w14:paraId="19159184" w14:textId="68471D34" w:rsidR="00587E83" w:rsidRDefault="00587E83" w:rsidP="007417DC">
      <w:pPr>
        <w:spacing w:line="480" w:lineRule="auto"/>
        <w:rPr>
          <w:rFonts w:ascii="Times New Roman" w:hAnsi="Times New Roman" w:cs="Times New Roman"/>
          <w:b/>
          <w:sz w:val="24"/>
          <w:szCs w:val="24"/>
        </w:rPr>
      </w:pPr>
    </w:p>
    <w:p w14:paraId="48122CC4" w14:textId="77777777" w:rsidR="005B7690" w:rsidRDefault="005B7690" w:rsidP="007417DC">
      <w:pPr>
        <w:spacing w:line="480" w:lineRule="auto"/>
        <w:rPr>
          <w:rFonts w:ascii="Times New Roman" w:hAnsi="Times New Roman" w:cs="Times New Roman"/>
          <w:b/>
          <w:sz w:val="24"/>
          <w:szCs w:val="24"/>
        </w:rPr>
      </w:pPr>
    </w:p>
    <w:p w14:paraId="6931CE31" w14:textId="77777777" w:rsidR="005B7690" w:rsidRDefault="005B7690" w:rsidP="007417DC">
      <w:pPr>
        <w:spacing w:line="480" w:lineRule="auto"/>
        <w:rPr>
          <w:rFonts w:ascii="Times New Roman" w:hAnsi="Times New Roman" w:cs="Times New Roman"/>
          <w:b/>
          <w:sz w:val="24"/>
          <w:szCs w:val="24"/>
        </w:rPr>
      </w:pPr>
    </w:p>
    <w:p w14:paraId="23BE2005" w14:textId="77777777" w:rsidR="005B7690" w:rsidRDefault="005B7690" w:rsidP="007417DC">
      <w:pPr>
        <w:spacing w:line="480" w:lineRule="auto"/>
        <w:rPr>
          <w:rFonts w:ascii="Times New Roman" w:hAnsi="Times New Roman" w:cs="Times New Roman"/>
          <w:b/>
          <w:sz w:val="24"/>
          <w:szCs w:val="24"/>
        </w:rPr>
      </w:pPr>
    </w:p>
    <w:p w14:paraId="1D323692" w14:textId="77777777" w:rsidR="005B7690" w:rsidRDefault="005B7690" w:rsidP="007417DC">
      <w:pPr>
        <w:spacing w:line="480" w:lineRule="auto"/>
        <w:rPr>
          <w:rFonts w:ascii="Times New Roman" w:hAnsi="Times New Roman" w:cs="Times New Roman"/>
          <w:b/>
          <w:sz w:val="24"/>
          <w:szCs w:val="24"/>
        </w:rPr>
      </w:pPr>
    </w:p>
    <w:p w14:paraId="39F85010" w14:textId="77777777" w:rsidR="005B7690" w:rsidRDefault="005B7690" w:rsidP="007417DC">
      <w:pPr>
        <w:spacing w:line="480" w:lineRule="auto"/>
        <w:rPr>
          <w:rFonts w:ascii="Times New Roman" w:hAnsi="Times New Roman" w:cs="Times New Roman"/>
          <w:b/>
          <w:sz w:val="24"/>
          <w:szCs w:val="24"/>
        </w:rPr>
      </w:pPr>
    </w:p>
    <w:p w14:paraId="220F43F2" w14:textId="77777777" w:rsidR="005B7690" w:rsidRDefault="005B7690" w:rsidP="007417DC">
      <w:pPr>
        <w:spacing w:line="480" w:lineRule="auto"/>
        <w:rPr>
          <w:rFonts w:ascii="Times New Roman" w:hAnsi="Times New Roman" w:cs="Times New Roman"/>
          <w:b/>
          <w:sz w:val="24"/>
          <w:szCs w:val="24"/>
        </w:rPr>
      </w:pPr>
    </w:p>
    <w:p w14:paraId="78DAEF89" w14:textId="77777777" w:rsidR="005B7690" w:rsidRDefault="005B7690" w:rsidP="007417DC">
      <w:pPr>
        <w:spacing w:line="480" w:lineRule="auto"/>
        <w:rPr>
          <w:rFonts w:ascii="Times New Roman" w:hAnsi="Times New Roman" w:cs="Times New Roman"/>
          <w:b/>
          <w:sz w:val="24"/>
          <w:szCs w:val="24"/>
        </w:rPr>
      </w:pPr>
    </w:p>
    <w:p w14:paraId="1E105E46" w14:textId="77777777" w:rsidR="005B7690" w:rsidRDefault="005B7690" w:rsidP="007417DC">
      <w:pPr>
        <w:spacing w:line="480" w:lineRule="auto"/>
        <w:rPr>
          <w:rFonts w:ascii="Times New Roman" w:hAnsi="Times New Roman" w:cs="Times New Roman"/>
          <w:b/>
          <w:sz w:val="24"/>
          <w:szCs w:val="24"/>
        </w:rPr>
      </w:pPr>
    </w:p>
    <w:p w14:paraId="4311DB49" w14:textId="77777777" w:rsidR="005B7690" w:rsidRDefault="005B7690" w:rsidP="007417DC">
      <w:pPr>
        <w:spacing w:line="480" w:lineRule="auto"/>
        <w:rPr>
          <w:rFonts w:ascii="Times New Roman" w:hAnsi="Times New Roman" w:cs="Times New Roman"/>
          <w:b/>
          <w:sz w:val="24"/>
          <w:szCs w:val="24"/>
        </w:rPr>
      </w:pPr>
    </w:p>
    <w:p w14:paraId="4C85B6A9" w14:textId="77777777" w:rsidR="005B7690" w:rsidRDefault="005B7690" w:rsidP="007417DC">
      <w:pPr>
        <w:spacing w:line="480" w:lineRule="auto"/>
        <w:rPr>
          <w:rFonts w:ascii="Times New Roman" w:hAnsi="Times New Roman" w:cs="Times New Roman"/>
          <w:b/>
          <w:sz w:val="24"/>
          <w:szCs w:val="24"/>
        </w:rPr>
      </w:pPr>
    </w:p>
    <w:p w14:paraId="187EFE22" w14:textId="77777777" w:rsidR="005B7690" w:rsidRDefault="005B7690" w:rsidP="007417DC">
      <w:pPr>
        <w:spacing w:line="480" w:lineRule="auto"/>
        <w:rPr>
          <w:rFonts w:ascii="Times New Roman" w:hAnsi="Times New Roman" w:cs="Times New Roman"/>
          <w:b/>
          <w:sz w:val="24"/>
          <w:szCs w:val="24"/>
        </w:rPr>
      </w:pPr>
    </w:p>
    <w:p w14:paraId="7A843EA1" w14:textId="77777777" w:rsidR="005B7690" w:rsidRDefault="005B7690" w:rsidP="007417DC">
      <w:pPr>
        <w:spacing w:line="480" w:lineRule="auto"/>
        <w:rPr>
          <w:rFonts w:ascii="Times New Roman" w:hAnsi="Times New Roman" w:cs="Times New Roman"/>
          <w:b/>
          <w:sz w:val="24"/>
          <w:szCs w:val="24"/>
        </w:rPr>
      </w:pPr>
    </w:p>
    <w:p w14:paraId="0B383081" w14:textId="60BAD4D8" w:rsidR="00587E83" w:rsidRDefault="00587E83" w:rsidP="007417DC">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Abstract: </w:t>
      </w:r>
    </w:p>
    <w:p w14:paraId="0642B3B7" w14:textId="05A7622E" w:rsidR="00587E83" w:rsidRPr="005D31FB" w:rsidRDefault="008B56C7" w:rsidP="007417DC">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Pacific salmon </w:t>
      </w:r>
      <w:r w:rsidR="002A66A2">
        <w:rPr>
          <w:rFonts w:ascii="Times New Roman" w:hAnsi="Times New Roman" w:cs="Times New Roman"/>
          <w:bCs/>
          <w:sz w:val="24"/>
          <w:szCs w:val="24"/>
        </w:rPr>
        <w:t>species represent</w:t>
      </w:r>
      <w:r>
        <w:rPr>
          <w:rFonts w:ascii="Times New Roman" w:hAnsi="Times New Roman" w:cs="Times New Roman"/>
          <w:bCs/>
          <w:sz w:val="24"/>
          <w:szCs w:val="24"/>
        </w:rPr>
        <w:t xml:space="preserve"> some of most economically and culturally important fisheries in Canada. However, these species have seen significant decline in recent decades. Parasitism from sea lice (</w:t>
      </w:r>
      <w:r w:rsidRPr="008B56C7">
        <w:rPr>
          <w:rFonts w:ascii="Times New Roman" w:hAnsi="Times New Roman" w:cs="Times New Roman"/>
          <w:bCs/>
          <w:i/>
          <w:iCs/>
          <w:sz w:val="24"/>
          <w:szCs w:val="24"/>
        </w:rPr>
        <w:t xml:space="preserve">Caligus clemensi </w:t>
      </w:r>
      <w:r w:rsidRPr="002A66A2">
        <w:rPr>
          <w:rFonts w:ascii="Times New Roman" w:hAnsi="Times New Roman" w:cs="Times New Roman"/>
          <w:bCs/>
          <w:sz w:val="24"/>
          <w:szCs w:val="24"/>
        </w:rPr>
        <w:t>and</w:t>
      </w:r>
      <w:r w:rsidRPr="008B56C7">
        <w:rPr>
          <w:rFonts w:ascii="Times New Roman" w:hAnsi="Times New Roman" w:cs="Times New Roman"/>
          <w:bCs/>
          <w:i/>
          <w:iCs/>
          <w:sz w:val="24"/>
          <w:szCs w:val="24"/>
        </w:rPr>
        <w:t xml:space="preserve"> Lepeophtheirus salmonis</w:t>
      </w:r>
      <w:r>
        <w:rPr>
          <w:rFonts w:ascii="Times New Roman" w:hAnsi="Times New Roman" w:cs="Times New Roman"/>
          <w:bCs/>
          <w:sz w:val="24"/>
          <w:szCs w:val="24"/>
        </w:rPr>
        <w:t>) likely plays a role in this decline.</w:t>
      </w:r>
      <w:r w:rsidRPr="008B56C7">
        <w:rPr>
          <w:rFonts w:ascii="Times New Roman" w:hAnsi="Times New Roman" w:cs="Times New Roman"/>
          <w:bCs/>
          <w:i/>
          <w:iCs/>
          <w:sz w:val="24"/>
          <w:szCs w:val="24"/>
        </w:rPr>
        <w:t xml:space="preserve"> </w:t>
      </w:r>
      <w:r>
        <w:rPr>
          <w:rFonts w:ascii="Times New Roman" w:hAnsi="Times New Roman" w:cs="Times New Roman"/>
          <w:bCs/>
          <w:sz w:val="24"/>
          <w:szCs w:val="24"/>
        </w:rPr>
        <w:t xml:space="preserve">Understanding how </w:t>
      </w:r>
      <w:r>
        <w:rPr>
          <w:rFonts w:ascii="Times New Roman" w:hAnsi="Times New Roman" w:cs="Times New Roman"/>
          <w:sz w:val="24"/>
          <w:szCs w:val="24"/>
        </w:rPr>
        <w:t xml:space="preserve">sea lice </w:t>
      </w:r>
      <w:r w:rsidR="00612F26">
        <w:rPr>
          <w:rFonts w:ascii="Times New Roman" w:hAnsi="Times New Roman" w:cs="Times New Roman"/>
          <w:sz w:val="24"/>
          <w:szCs w:val="24"/>
        </w:rPr>
        <w:t xml:space="preserve">parasitism </w:t>
      </w:r>
      <w:r>
        <w:rPr>
          <w:rFonts w:ascii="Times New Roman" w:hAnsi="Times New Roman" w:cs="Times New Roman"/>
          <w:sz w:val="24"/>
          <w:szCs w:val="24"/>
        </w:rPr>
        <w:t>affect</w:t>
      </w:r>
      <w:r w:rsidR="002A66A2">
        <w:rPr>
          <w:rFonts w:ascii="Times New Roman" w:hAnsi="Times New Roman" w:cs="Times New Roman"/>
          <w:sz w:val="24"/>
          <w:szCs w:val="24"/>
        </w:rPr>
        <w:t>s</w:t>
      </w:r>
      <w:r>
        <w:rPr>
          <w:rFonts w:ascii="Times New Roman" w:hAnsi="Times New Roman" w:cs="Times New Roman"/>
          <w:sz w:val="24"/>
          <w:szCs w:val="24"/>
        </w:rPr>
        <w:t xml:space="preserve"> this system is important for the survival and management of wild fish stocks as well as the management of farmed fish</w:t>
      </w:r>
      <w:r w:rsidR="002A66A2">
        <w:rPr>
          <w:rFonts w:ascii="Times New Roman" w:hAnsi="Times New Roman" w:cs="Times New Roman"/>
          <w:sz w:val="24"/>
          <w:szCs w:val="24"/>
        </w:rPr>
        <w:t xml:space="preserve"> on the Pacific coast of Canada</w:t>
      </w:r>
      <w:r>
        <w:rPr>
          <w:rFonts w:ascii="Times New Roman" w:hAnsi="Times New Roman" w:cs="Times New Roman"/>
          <w:sz w:val="24"/>
          <w:szCs w:val="24"/>
        </w:rPr>
        <w:t xml:space="preserve">. </w:t>
      </w:r>
      <w:r w:rsidR="009A67DC">
        <w:rPr>
          <w:rFonts w:ascii="Times New Roman" w:hAnsi="Times New Roman" w:cs="Times New Roman"/>
          <w:sz w:val="24"/>
          <w:szCs w:val="24"/>
        </w:rPr>
        <w:t>To</w:t>
      </w:r>
      <w:r w:rsidR="00612F26">
        <w:rPr>
          <w:rFonts w:ascii="Times New Roman" w:hAnsi="Times New Roman" w:cs="Times New Roman"/>
          <w:sz w:val="24"/>
          <w:szCs w:val="24"/>
        </w:rPr>
        <w:t xml:space="preserve"> understand the </w:t>
      </w:r>
      <w:r w:rsidR="002A66A2">
        <w:rPr>
          <w:rFonts w:ascii="Times New Roman" w:hAnsi="Times New Roman" w:cs="Times New Roman"/>
          <w:sz w:val="24"/>
          <w:szCs w:val="24"/>
        </w:rPr>
        <w:t xml:space="preserve">species and region-level dynamics </w:t>
      </w:r>
      <w:bookmarkStart w:id="0" w:name="_GoBack"/>
      <w:bookmarkEnd w:id="0"/>
      <w:r w:rsidR="00612F26">
        <w:rPr>
          <w:rFonts w:ascii="Times New Roman" w:hAnsi="Times New Roman" w:cs="Times New Roman"/>
          <w:sz w:val="24"/>
          <w:szCs w:val="24"/>
        </w:rPr>
        <w:t>of this multi-host parasite system</w:t>
      </w:r>
      <w:r w:rsidR="009A67DC">
        <w:rPr>
          <w:rFonts w:ascii="Times New Roman" w:hAnsi="Times New Roman" w:cs="Times New Roman"/>
          <w:sz w:val="24"/>
          <w:szCs w:val="24"/>
        </w:rPr>
        <w:t>, we</w:t>
      </w:r>
      <w:r>
        <w:rPr>
          <w:rFonts w:ascii="Times New Roman" w:hAnsi="Times New Roman" w:cs="Times New Roman"/>
          <w:sz w:val="24"/>
          <w:szCs w:val="24"/>
        </w:rPr>
        <w:t xml:space="preserve"> </w:t>
      </w:r>
      <w:r w:rsidR="005B7690">
        <w:rPr>
          <w:rFonts w:ascii="Times New Roman" w:hAnsi="Times New Roman" w:cs="Times New Roman"/>
          <w:sz w:val="24"/>
          <w:szCs w:val="24"/>
        </w:rPr>
        <w:t>used</w:t>
      </w:r>
      <w:r>
        <w:rPr>
          <w:rFonts w:ascii="Times New Roman" w:hAnsi="Times New Roman" w:cs="Times New Roman"/>
          <w:sz w:val="24"/>
          <w:szCs w:val="24"/>
        </w:rPr>
        <w:t xml:space="preserve"> a series of generalized linear mixed-effects models to compare</w:t>
      </w:r>
      <w:r w:rsidR="009A67DC">
        <w:rPr>
          <w:rFonts w:ascii="Times New Roman" w:hAnsi="Times New Roman" w:cs="Times New Roman"/>
          <w:sz w:val="24"/>
          <w:szCs w:val="24"/>
        </w:rPr>
        <w:t xml:space="preserve"> </w:t>
      </w:r>
      <w:r w:rsidR="009A67DC" w:rsidRPr="00906435">
        <w:rPr>
          <w:rFonts w:ascii="Times New Roman" w:hAnsi="Times New Roman" w:cs="Times New Roman"/>
          <w:sz w:val="24"/>
          <w:szCs w:val="24"/>
        </w:rPr>
        <w:t>infection loads of</w:t>
      </w:r>
      <w:r w:rsidR="009A67DC">
        <w:rPr>
          <w:rFonts w:ascii="Times New Roman" w:hAnsi="Times New Roman" w:cs="Times New Roman"/>
          <w:sz w:val="24"/>
          <w:szCs w:val="24"/>
        </w:rPr>
        <w:t xml:space="preserve"> the two </w:t>
      </w:r>
      <w:r w:rsidR="00612F26">
        <w:rPr>
          <w:rFonts w:ascii="Times New Roman" w:hAnsi="Times New Roman" w:cs="Times New Roman"/>
          <w:sz w:val="24"/>
          <w:szCs w:val="24"/>
        </w:rPr>
        <w:t xml:space="preserve">lice </w:t>
      </w:r>
      <w:r w:rsidR="009A67DC">
        <w:rPr>
          <w:rFonts w:ascii="Times New Roman" w:hAnsi="Times New Roman" w:cs="Times New Roman"/>
          <w:sz w:val="24"/>
          <w:szCs w:val="24"/>
        </w:rPr>
        <w:t>species among juvenile pink, chum, and sockeye salmon collected in the Discovery Islands and Johnstone Strait area of British Columbia</w:t>
      </w:r>
      <w:r>
        <w:rPr>
          <w:rFonts w:ascii="Times New Roman" w:hAnsi="Times New Roman" w:cs="Times New Roman"/>
          <w:sz w:val="24"/>
          <w:szCs w:val="24"/>
        </w:rPr>
        <w:t xml:space="preserve">. </w:t>
      </w:r>
      <w:r w:rsidR="00612F26">
        <w:rPr>
          <w:rFonts w:ascii="Times New Roman" w:hAnsi="Times New Roman" w:cs="Times New Roman"/>
          <w:sz w:val="24"/>
          <w:szCs w:val="24"/>
        </w:rPr>
        <w:t xml:space="preserve">We show that </w:t>
      </w:r>
      <w:r w:rsidR="009A67DC" w:rsidRPr="00E85109">
        <w:rPr>
          <w:rFonts w:ascii="Times New Roman" w:hAnsi="Times New Roman" w:cs="Times New Roman"/>
          <w:i/>
          <w:sz w:val="24"/>
          <w:szCs w:val="24"/>
        </w:rPr>
        <w:t>C. clemensi</w:t>
      </w:r>
      <w:r w:rsidR="009A67DC" w:rsidRPr="00E85109">
        <w:rPr>
          <w:rFonts w:ascii="Times New Roman" w:hAnsi="Times New Roman" w:cs="Times New Roman"/>
          <w:sz w:val="24"/>
          <w:szCs w:val="24"/>
        </w:rPr>
        <w:t xml:space="preserve"> </w:t>
      </w:r>
      <w:r w:rsidR="00612F26">
        <w:rPr>
          <w:rFonts w:ascii="Times New Roman" w:hAnsi="Times New Roman" w:cs="Times New Roman"/>
          <w:sz w:val="24"/>
          <w:szCs w:val="24"/>
        </w:rPr>
        <w:t>were</w:t>
      </w:r>
      <w:r w:rsidR="009A67DC" w:rsidRPr="00E85109">
        <w:rPr>
          <w:rFonts w:ascii="Times New Roman" w:hAnsi="Times New Roman" w:cs="Times New Roman"/>
          <w:sz w:val="24"/>
          <w:szCs w:val="24"/>
        </w:rPr>
        <w:t xml:space="preserve"> present at higher per</w:t>
      </w:r>
      <w:r w:rsidR="009A67DC">
        <w:rPr>
          <w:rFonts w:ascii="Times New Roman" w:hAnsi="Times New Roman" w:cs="Times New Roman"/>
          <w:sz w:val="24"/>
          <w:szCs w:val="24"/>
        </w:rPr>
        <w:t>-</w:t>
      </w:r>
      <w:r w:rsidR="009A67DC" w:rsidRPr="00E85109">
        <w:rPr>
          <w:rFonts w:ascii="Times New Roman" w:hAnsi="Times New Roman" w:cs="Times New Roman"/>
          <w:sz w:val="24"/>
          <w:szCs w:val="24"/>
        </w:rPr>
        <w:t xml:space="preserve">fish averages </w:t>
      </w:r>
      <w:r w:rsidR="009A67DC">
        <w:rPr>
          <w:rFonts w:ascii="Times New Roman" w:hAnsi="Times New Roman" w:cs="Times New Roman"/>
          <w:sz w:val="24"/>
          <w:szCs w:val="24"/>
        </w:rPr>
        <w:t xml:space="preserve">than </w:t>
      </w:r>
      <w:r w:rsidR="009A67DC">
        <w:rPr>
          <w:rFonts w:ascii="Times New Roman" w:hAnsi="Times New Roman" w:cs="Times New Roman"/>
          <w:i/>
          <w:sz w:val="24"/>
          <w:szCs w:val="24"/>
        </w:rPr>
        <w:t xml:space="preserve">L. salmonis </w:t>
      </w:r>
      <w:r w:rsidR="009A67DC" w:rsidRPr="00E85109">
        <w:rPr>
          <w:rFonts w:ascii="Times New Roman" w:hAnsi="Times New Roman" w:cs="Times New Roman"/>
          <w:sz w:val="24"/>
          <w:szCs w:val="24"/>
        </w:rPr>
        <w:t xml:space="preserve">with the highest </w:t>
      </w:r>
      <w:r w:rsidR="009A67DC">
        <w:rPr>
          <w:rFonts w:ascii="Times New Roman" w:hAnsi="Times New Roman" w:cs="Times New Roman"/>
          <w:sz w:val="24"/>
          <w:szCs w:val="24"/>
        </w:rPr>
        <w:t>levels</w:t>
      </w:r>
      <w:r w:rsidR="009A67DC" w:rsidRPr="00E85109">
        <w:rPr>
          <w:rFonts w:ascii="Times New Roman" w:hAnsi="Times New Roman" w:cs="Times New Roman"/>
          <w:sz w:val="24"/>
          <w:szCs w:val="24"/>
        </w:rPr>
        <w:t xml:space="preserve"> on pink and sockeye salmon. </w:t>
      </w:r>
      <w:r w:rsidR="009A67DC" w:rsidRPr="00E85109">
        <w:rPr>
          <w:rFonts w:ascii="Times New Roman" w:hAnsi="Times New Roman" w:cs="Times New Roman"/>
          <w:i/>
          <w:sz w:val="24"/>
          <w:szCs w:val="24"/>
        </w:rPr>
        <w:t>L. salmonis</w:t>
      </w:r>
      <w:r w:rsidR="009A67DC" w:rsidRPr="00E85109">
        <w:rPr>
          <w:rFonts w:ascii="Times New Roman" w:hAnsi="Times New Roman" w:cs="Times New Roman"/>
          <w:sz w:val="24"/>
          <w:szCs w:val="24"/>
        </w:rPr>
        <w:t xml:space="preserve"> were present at lower numbers on each of the three salmon species, but were </w:t>
      </w:r>
      <w:r w:rsidR="009A67DC">
        <w:rPr>
          <w:rFonts w:ascii="Times New Roman" w:hAnsi="Times New Roman" w:cs="Times New Roman"/>
          <w:sz w:val="24"/>
          <w:szCs w:val="24"/>
        </w:rPr>
        <w:t>higher</w:t>
      </w:r>
      <w:r w:rsidR="009A67DC" w:rsidRPr="00E85109">
        <w:rPr>
          <w:rFonts w:ascii="Times New Roman" w:hAnsi="Times New Roman" w:cs="Times New Roman"/>
          <w:sz w:val="24"/>
          <w:szCs w:val="24"/>
        </w:rPr>
        <w:t xml:space="preserve"> on pink salmon</w:t>
      </w:r>
      <w:r w:rsidR="009A67DC">
        <w:rPr>
          <w:rFonts w:ascii="Times New Roman" w:hAnsi="Times New Roman" w:cs="Times New Roman"/>
          <w:sz w:val="24"/>
          <w:szCs w:val="24"/>
        </w:rPr>
        <w:t xml:space="preserve"> than sockeye or chum salmon. </w:t>
      </w:r>
      <w:r w:rsidR="009A67DC" w:rsidRPr="005C789D">
        <w:rPr>
          <w:rFonts w:ascii="Times New Roman" w:hAnsi="Times New Roman" w:cs="Times New Roman"/>
          <w:i/>
          <w:color w:val="000000" w:themeColor="text1"/>
          <w:sz w:val="24"/>
          <w:szCs w:val="24"/>
        </w:rPr>
        <w:t xml:space="preserve">C. clemensi </w:t>
      </w:r>
      <w:r w:rsidR="009A67DC" w:rsidRPr="005C789D">
        <w:rPr>
          <w:rFonts w:ascii="Times New Roman" w:hAnsi="Times New Roman" w:cs="Times New Roman"/>
          <w:color w:val="000000" w:themeColor="text1"/>
          <w:sz w:val="24"/>
          <w:szCs w:val="24"/>
        </w:rPr>
        <w:t xml:space="preserve">was </w:t>
      </w:r>
      <w:r w:rsidR="009A67DC">
        <w:rPr>
          <w:rFonts w:ascii="Times New Roman" w:hAnsi="Times New Roman" w:cs="Times New Roman"/>
          <w:color w:val="000000" w:themeColor="text1"/>
          <w:sz w:val="24"/>
          <w:szCs w:val="24"/>
        </w:rPr>
        <w:t xml:space="preserve">estimated to be </w:t>
      </w:r>
      <w:r w:rsidR="009A67DC" w:rsidRPr="005C789D">
        <w:rPr>
          <w:rFonts w:ascii="Times New Roman" w:hAnsi="Times New Roman" w:cs="Times New Roman"/>
          <w:color w:val="000000" w:themeColor="text1"/>
          <w:sz w:val="24"/>
          <w:szCs w:val="24"/>
        </w:rPr>
        <w:t xml:space="preserve">present at higher </w:t>
      </w:r>
      <w:r w:rsidR="009A67DC">
        <w:rPr>
          <w:rFonts w:ascii="Times New Roman" w:hAnsi="Times New Roman" w:cs="Times New Roman"/>
          <w:color w:val="000000" w:themeColor="text1"/>
          <w:sz w:val="24"/>
          <w:szCs w:val="24"/>
        </w:rPr>
        <w:t>rates</w:t>
      </w:r>
      <w:r w:rsidR="009A67DC" w:rsidRPr="005C789D">
        <w:rPr>
          <w:rFonts w:ascii="Times New Roman" w:hAnsi="Times New Roman" w:cs="Times New Roman"/>
          <w:color w:val="000000" w:themeColor="text1"/>
          <w:sz w:val="24"/>
          <w:szCs w:val="24"/>
        </w:rPr>
        <w:t xml:space="preserve"> in the Johnstone Strait than in the Discovery Islands for all three salmon</w:t>
      </w:r>
      <w:r w:rsidR="009A67DC">
        <w:rPr>
          <w:rFonts w:ascii="Times New Roman" w:hAnsi="Times New Roman" w:cs="Times New Roman"/>
          <w:color w:val="000000" w:themeColor="text1"/>
          <w:sz w:val="24"/>
          <w:szCs w:val="24"/>
        </w:rPr>
        <w:t xml:space="preserve">. </w:t>
      </w:r>
      <w:r w:rsidR="009A67DC">
        <w:rPr>
          <w:rFonts w:ascii="Times New Roman" w:hAnsi="Times New Roman" w:cs="Times New Roman"/>
          <w:sz w:val="24"/>
          <w:szCs w:val="24"/>
        </w:rPr>
        <w:t xml:space="preserve">These results suggest that differences in host preference </w:t>
      </w:r>
      <w:r w:rsidR="005B7690">
        <w:rPr>
          <w:rFonts w:ascii="Times New Roman" w:hAnsi="Times New Roman" w:cs="Times New Roman"/>
          <w:sz w:val="24"/>
          <w:szCs w:val="24"/>
        </w:rPr>
        <w:t xml:space="preserve">between the two lice </w:t>
      </w:r>
      <w:r w:rsidR="009A67DC">
        <w:rPr>
          <w:rFonts w:ascii="Times New Roman" w:hAnsi="Times New Roman" w:cs="Times New Roman"/>
          <w:sz w:val="24"/>
          <w:szCs w:val="24"/>
        </w:rPr>
        <w:t>or</w:t>
      </w:r>
      <w:r w:rsidR="005B7690">
        <w:rPr>
          <w:rFonts w:ascii="Times New Roman" w:hAnsi="Times New Roman" w:cs="Times New Roman"/>
          <w:sz w:val="24"/>
          <w:szCs w:val="24"/>
        </w:rPr>
        <w:t xml:space="preserve"> susceptibility between the three salmon species </w:t>
      </w:r>
      <w:r>
        <w:rPr>
          <w:rFonts w:ascii="Times New Roman" w:hAnsi="Times New Roman" w:cs="Times New Roman"/>
          <w:sz w:val="24"/>
          <w:szCs w:val="24"/>
        </w:rPr>
        <w:t xml:space="preserve">could be driving differences in lice </w:t>
      </w:r>
      <w:r w:rsidR="005B7690">
        <w:rPr>
          <w:rFonts w:ascii="Times New Roman" w:hAnsi="Times New Roman" w:cs="Times New Roman"/>
          <w:sz w:val="24"/>
          <w:szCs w:val="24"/>
        </w:rPr>
        <w:t xml:space="preserve">abundance </w:t>
      </w:r>
      <w:r w:rsidR="009A67DC">
        <w:rPr>
          <w:rFonts w:ascii="Times New Roman" w:hAnsi="Times New Roman" w:cs="Times New Roman"/>
          <w:sz w:val="24"/>
          <w:szCs w:val="24"/>
        </w:rPr>
        <w:t xml:space="preserve">among </w:t>
      </w:r>
      <w:r w:rsidR="005B7690">
        <w:rPr>
          <w:rFonts w:ascii="Times New Roman" w:hAnsi="Times New Roman" w:cs="Times New Roman"/>
          <w:sz w:val="24"/>
          <w:szCs w:val="24"/>
        </w:rPr>
        <w:t xml:space="preserve">these three species of </w:t>
      </w:r>
      <w:r w:rsidR="009A67DC">
        <w:rPr>
          <w:rFonts w:ascii="Times New Roman" w:hAnsi="Times New Roman" w:cs="Times New Roman"/>
          <w:sz w:val="24"/>
          <w:szCs w:val="24"/>
        </w:rPr>
        <w:t xml:space="preserve">Pacific salmon. </w:t>
      </w:r>
      <w:r w:rsidR="005B7690">
        <w:rPr>
          <w:rFonts w:ascii="Times New Roman" w:hAnsi="Times New Roman" w:cs="Times New Roman"/>
          <w:sz w:val="24"/>
          <w:szCs w:val="24"/>
        </w:rPr>
        <w:t>Our results also i</w:t>
      </w:r>
      <w:r w:rsidR="009A67DC">
        <w:rPr>
          <w:rFonts w:ascii="Times New Roman" w:hAnsi="Times New Roman" w:cs="Times New Roman"/>
          <w:sz w:val="24"/>
          <w:szCs w:val="24"/>
        </w:rPr>
        <w:t xml:space="preserve">ndicate that the role of </w:t>
      </w:r>
      <w:r w:rsidR="005B7690">
        <w:rPr>
          <w:rFonts w:ascii="Times New Roman" w:hAnsi="Times New Roman" w:cs="Times New Roman"/>
          <w:sz w:val="24"/>
          <w:szCs w:val="24"/>
        </w:rPr>
        <w:t xml:space="preserve">reservoir hosts </w:t>
      </w:r>
      <w:r w:rsidR="009A67DC">
        <w:rPr>
          <w:rFonts w:ascii="Times New Roman" w:hAnsi="Times New Roman" w:cs="Times New Roman"/>
          <w:sz w:val="24"/>
          <w:szCs w:val="24"/>
        </w:rPr>
        <w:t xml:space="preserve">and the possibility of apparent competition between </w:t>
      </w:r>
      <w:r w:rsidR="00612F26">
        <w:rPr>
          <w:rFonts w:ascii="Times New Roman" w:hAnsi="Times New Roman" w:cs="Times New Roman"/>
          <w:sz w:val="24"/>
          <w:szCs w:val="24"/>
        </w:rPr>
        <w:t xml:space="preserve">wild Pacific </w:t>
      </w:r>
      <w:r w:rsidR="009A67DC">
        <w:rPr>
          <w:rFonts w:ascii="Times New Roman" w:hAnsi="Times New Roman" w:cs="Times New Roman"/>
          <w:sz w:val="24"/>
          <w:szCs w:val="24"/>
        </w:rPr>
        <w:t xml:space="preserve">herring and </w:t>
      </w:r>
      <w:r w:rsidR="002A66A2">
        <w:rPr>
          <w:rFonts w:ascii="Times New Roman" w:hAnsi="Times New Roman" w:cs="Times New Roman"/>
          <w:sz w:val="24"/>
          <w:szCs w:val="24"/>
        </w:rPr>
        <w:t xml:space="preserve">Pacific </w:t>
      </w:r>
      <w:r w:rsidR="009A67DC">
        <w:rPr>
          <w:rFonts w:ascii="Times New Roman" w:hAnsi="Times New Roman" w:cs="Times New Roman"/>
          <w:sz w:val="24"/>
          <w:szCs w:val="24"/>
        </w:rPr>
        <w:t xml:space="preserve">salmon should be considered to </w:t>
      </w:r>
      <w:r w:rsidR="005B7690">
        <w:rPr>
          <w:rFonts w:ascii="Times New Roman" w:hAnsi="Times New Roman" w:cs="Times New Roman"/>
          <w:sz w:val="24"/>
          <w:szCs w:val="24"/>
        </w:rPr>
        <w:t xml:space="preserve">fully </w:t>
      </w:r>
      <w:r w:rsidR="009A67DC">
        <w:rPr>
          <w:rFonts w:ascii="Times New Roman" w:hAnsi="Times New Roman" w:cs="Times New Roman"/>
          <w:sz w:val="24"/>
          <w:szCs w:val="24"/>
        </w:rPr>
        <w:t>understan</w:t>
      </w:r>
      <w:r w:rsidR="005B7690">
        <w:rPr>
          <w:rFonts w:ascii="Times New Roman" w:hAnsi="Times New Roman" w:cs="Times New Roman"/>
          <w:sz w:val="24"/>
          <w:szCs w:val="24"/>
        </w:rPr>
        <w:t>d</w:t>
      </w:r>
      <w:r w:rsidR="009A67DC">
        <w:rPr>
          <w:rFonts w:ascii="Times New Roman" w:hAnsi="Times New Roman" w:cs="Times New Roman"/>
          <w:sz w:val="24"/>
          <w:szCs w:val="24"/>
        </w:rPr>
        <w:t xml:space="preserve"> </w:t>
      </w:r>
      <w:r w:rsidR="00612F26">
        <w:rPr>
          <w:rFonts w:ascii="Times New Roman" w:hAnsi="Times New Roman" w:cs="Times New Roman"/>
          <w:sz w:val="24"/>
          <w:szCs w:val="24"/>
        </w:rPr>
        <w:t>the</w:t>
      </w:r>
      <w:r w:rsidR="009A67DC">
        <w:rPr>
          <w:rFonts w:ascii="Times New Roman" w:hAnsi="Times New Roman" w:cs="Times New Roman"/>
          <w:sz w:val="24"/>
          <w:szCs w:val="24"/>
        </w:rPr>
        <w:t xml:space="preserve"> dynamics </w:t>
      </w:r>
      <w:r w:rsidR="00612F26">
        <w:rPr>
          <w:rFonts w:ascii="Times New Roman" w:hAnsi="Times New Roman" w:cs="Times New Roman"/>
          <w:sz w:val="24"/>
          <w:szCs w:val="24"/>
        </w:rPr>
        <w:t xml:space="preserve">of sea lice </w:t>
      </w:r>
      <w:r w:rsidR="002A66A2">
        <w:rPr>
          <w:rFonts w:ascii="Times New Roman" w:hAnsi="Times New Roman" w:cs="Times New Roman"/>
          <w:sz w:val="24"/>
          <w:szCs w:val="24"/>
        </w:rPr>
        <w:t xml:space="preserve">infection </w:t>
      </w:r>
      <w:r w:rsidR="009A67DC">
        <w:rPr>
          <w:rFonts w:ascii="Times New Roman" w:hAnsi="Times New Roman" w:cs="Times New Roman"/>
          <w:sz w:val="24"/>
          <w:szCs w:val="24"/>
        </w:rPr>
        <w:t>on juvenile Pacific salmon</w:t>
      </w:r>
      <w:r w:rsidR="005B7690">
        <w:rPr>
          <w:rFonts w:ascii="Times New Roman" w:hAnsi="Times New Roman" w:cs="Times New Roman"/>
          <w:sz w:val="24"/>
          <w:szCs w:val="24"/>
        </w:rPr>
        <w:t xml:space="preserve">. </w:t>
      </w:r>
    </w:p>
    <w:p w14:paraId="417D40FE" w14:textId="77777777" w:rsidR="00587E83" w:rsidRDefault="00587E83" w:rsidP="007417DC">
      <w:pPr>
        <w:spacing w:line="480" w:lineRule="auto"/>
        <w:rPr>
          <w:rFonts w:ascii="Times New Roman" w:hAnsi="Times New Roman" w:cs="Times New Roman"/>
          <w:b/>
          <w:sz w:val="24"/>
          <w:szCs w:val="24"/>
        </w:rPr>
      </w:pPr>
    </w:p>
    <w:p w14:paraId="14BE5CF5" w14:textId="77777777" w:rsidR="00587E83" w:rsidRDefault="00587E83" w:rsidP="007417DC">
      <w:pPr>
        <w:spacing w:line="480" w:lineRule="auto"/>
        <w:rPr>
          <w:rFonts w:ascii="Times New Roman" w:hAnsi="Times New Roman" w:cs="Times New Roman"/>
          <w:b/>
          <w:sz w:val="24"/>
          <w:szCs w:val="24"/>
        </w:rPr>
      </w:pPr>
    </w:p>
    <w:p w14:paraId="4B539887" w14:textId="77777777" w:rsidR="009A67DC" w:rsidRDefault="009A67DC" w:rsidP="007417DC">
      <w:pPr>
        <w:spacing w:line="480" w:lineRule="auto"/>
        <w:rPr>
          <w:rFonts w:ascii="Times New Roman" w:hAnsi="Times New Roman" w:cs="Times New Roman"/>
          <w:b/>
          <w:sz w:val="24"/>
          <w:szCs w:val="24"/>
        </w:rPr>
      </w:pPr>
    </w:p>
    <w:p w14:paraId="1F801468" w14:textId="293550BC" w:rsidR="00906435" w:rsidRPr="00906435" w:rsidRDefault="00906435" w:rsidP="007417DC">
      <w:pPr>
        <w:spacing w:line="480" w:lineRule="auto"/>
        <w:rPr>
          <w:rFonts w:ascii="Times New Roman" w:hAnsi="Times New Roman" w:cs="Times New Roman"/>
          <w:b/>
          <w:sz w:val="24"/>
          <w:szCs w:val="24"/>
        </w:rPr>
      </w:pPr>
      <w:r w:rsidRPr="00906435">
        <w:rPr>
          <w:rFonts w:ascii="Times New Roman" w:hAnsi="Times New Roman" w:cs="Times New Roman"/>
          <w:b/>
          <w:sz w:val="24"/>
          <w:szCs w:val="24"/>
        </w:rPr>
        <w:lastRenderedPageBreak/>
        <w:t>Introduction:</w:t>
      </w:r>
    </w:p>
    <w:p w14:paraId="12A2B81E" w14:textId="7293B25B" w:rsidR="00330B0B" w:rsidRDefault="003E39A6" w:rsidP="007417DC">
      <w:pPr>
        <w:spacing w:after="0" w:line="480" w:lineRule="auto"/>
        <w:ind w:firstLine="720"/>
        <w:rPr>
          <w:rFonts w:ascii="Times New Roman" w:hAnsi="Times New Roman" w:cs="Times New Roman"/>
          <w:sz w:val="24"/>
          <w:szCs w:val="24"/>
        </w:rPr>
      </w:pPr>
      <w:r w:rsidRPr="00330B0B">
        <w:rPr>
          <w:rFonts w:ascii="Times New Roman" w:hAnsi="Times New Roman" w:cs="Times New Roman"/>
          <w:sz w:val="24"/>
          <w:szCs w:val="24"/>
        </w:rPr>
        <w:t>Many parasites infect more than one host</w:t>
      </w:r>
      <w:r w:rsidR="00E74EE5">
        <w:rPr>
          <w:rFonts w:ascii="Times New Roman" w:hAnsi="Times New Roman" w:cs="Times New Roman"/>
          <w:sz w:val="24"/>
          <w:szCs w:val="24"/>
        </w:rPr>
        <w:t xml:space="preserve"> species</w:t>
      </w:r>
      <w:r w:rsidRPr="00330B0B">
        <w:rPr>
          <w:rFonts w:ascii="Times New Roman" w:hAnsi="Times New Roman" w:cs="Times New Roman"/>
          <w:sz w:val="24"/>
          <w:szCs w:val="24"/>
        </w:rPr>
        <w:t xml:space="preserve">, </w:t>
      </w:r>
      <w:r w:rsidR="00E74EE5">
        <w:rPr>
          <w:rFonts w:ascii="Times New Roman" w:hAnsi="Times New Roman" w:cs="Times New Roman"/>
          <w:sz w:val="24"/>
          <w:szCs w:val="24"/>
        </w:rPr>
        <w:t>and</w:t>
      </w:r>
      <w:r w:rsidR="00E74EE5" w:rsidRPr="00330B0B">
        <w:rPr>
          <w:rFonts w:ascii="Times New Roman" w:hAnsi="Times New Roman" w:cs="Times New Roman"/>
          <w:sz w:val="24"/>
          <w:szCs w:val="24"/>
        </w:rPr>
        <w:t xml:space="preserve"> </w:t>
      </w:r>
      <w:r w:rsidRPr="00330B0B">
        <w:rPr>
          <w:rFonts w:ascii="Times New Roman" w:hAnsi="Times New Roman" w:cs="Times New Roman"/>
          <w:sz w:val="24"/>
          <w:szCs w:val="24"/>
        </w:rPr>
        <w:t xml:space="preserve">multi-host dynamics often </w:t>
      </w:r>
      <w:r w:rsidR="006535A9" w:rsidRPr="00330B0B">
        <w:rPr>
          <w:rFonts w:ascii="Times New Roman" w:hAnsi="Times New Roman" w:cs="Times New Roman"/>
          <w:sz w:val="24"/>
          <w:szCs w:val="24"/>
        </w:rPr>
        <w:t>involv</w:t>
      </w:r>
      <w:r w:rsidR="006535A9">
        <w:rPr>
          <w:rFonts w:ascii="Times New Roman" w:hAnsi="Times New Roman" w:cs="Times New Roman"/>
          <w:sz w:val="24"/>
          <w:szCs w:val="24"/>
        </w:rPr>
        <w:t>e</w:t>
      </w:r>
      <w:r w:rsidR="006535A9" w:rsidRPr="00330B0B">
        <w:rPr>
          <w:rFonts w:ascii="Times New Roman" w:hAnsi="Times New Roman" w:cs="Times New Roman"/>
          <w:sz w:val="24"/>
          <w:szCs w:val="24"/>
        </w:rPr>
        <w:t xml:space="preserve"> </w:t>
      </w:r>
      <w:r w:rsidRPr="00330B0B">
        <w:rPr>
          <w:rFonts w:ascii="Times New Roman" w:hAnsi="Times New Roman" w:cs="Times New Roman"/>
          <w:sz w:val="24"/>
          <w:szCs w:val="24"/>
        </w:rPr>
        <w:t xml:space="preserve">a reservoir </w:t>
      </w:r>
      <w:bookmarkStart w:id="1" w:name="_Hlk5653096"/>
      <w:r w:rsidRPr="00330B0B">
        <w:rPr>
          <w:rFonts w:ascii="Times New Roman" w:hAnsi="Times New Roman" w:cs="Times New Roman"/>
          <w:sz w:val="24"/>
          <w:szCs w:val="24"/>
        </w:rPr>
        <w:t xml:space="preserve">host </w:t>
      </w:r>
      <w:bookmarkEnd w:id="1"/>
      <w:r w:rsidR="00C61401">
        <w:rPr>
          <w:rFonts w:ascii="Times New Roman" w:hAnsi="Times New Roman" w:cs="Times New Roman"/>
          <w:sz w:val="24"/>
          <w:szCs w:val="24"/>
        </w:rPr>
        <w:fldChar w:fldCharType="begin"/>
      </w:r>
      <w:r w:rsidR="00C61401">
        <w:rPr>
          <w:rFonts w:ascii="Times New Roman" w:hAnsi="Times New Roman" w:cs="Times New Roman"/>
          <w:sz w:val="24"/>
          <w:szCs w:val="24"/>
        </w:rPr>
        <w:instrText xml:space="preserve"> ADDIN ZOTERO_ITEM CSL_CITATION {"citationID":"TJhTTsJV","properties":{"formattedCitation":"(Haydon et al. 2002)","plainCitation":"(Haydon et al. 2002)","noteIndex":0},"citationItems":[{"id":1183,"uris":["http://zotero.org/users/4774453/items/8AMTRJAP"],"uri":["http://zotero.org/users/4774453/items/8AMTRJAP"],"itemData":{"id":1183,"type":"article-journal","title":"Identifying reservoirs of infection: a conceptual and practical challenge.","container-title":"Emerging infectious diseases","page":"1468–73","volume":"8","issue":"12","abstract":"Many infectious agents, especially those that cause emerging diseases, infect more than one host species. Managing reservoirs of multihost pathogens often plays a crucial role in effective disease control. However, reservoirs remain variously and loosely defined. We propose that reservoirs can only be understood with reference to defined target populations. Therefore, we define a reservoir as one or more epidemiologically connected populations or environments in which the pathogen can be permanently maintained and from which infection is transmitted to the defined target population. Existence of a reservoir is confirmed when infection within the target population cannot be sustained after all transmission between target and nontarget populations has been eliminated. When disease can be controlled solely by interventions within target populations, little knowledge of potentially complex reservoir infection dynamics is necessary for effective control. We discuss the practical value of different approaches that may be used to identify reservoirs in the field.","DOI":"10.3201/eid0812.010317","ISSN":"1080-6040","note":"PMID: 12498665","author":[{"family":"Haydon","given":"Daniel T"},{"family":"Cleaveland","given":"Sarah"},{"family":"Taylor","given":"Louise H"},{"family":"Laurenson","given":"M Karen"}],"issued":{"date-parts":[["2002",12]]}}}],"schema":"https://github.com/citation-style-language/schema/raw/master/csl-citation.json"} </w:instrText>
      </w:r>
      <w:r w:rsidR="00C61401">
        <w:rPr>
          <w:rFonts w:ascii="Times New Roman" w:hAnsi="Times New Roman" w:cs="Times New Roman"/>
          <w:sz w:val="24"/>
          <w:szCs w:val="24"/>
        </w:rPr>
        <w:fldChar w:fldCharType="separate"/>
      </w:r>
      <w:r w:rsidR="00C61401" w:rsidRPr="005B7690">
        <w:rPr>
          <w:rFonts w:ascii="Times New Roman" w:hAnsi="Times New Roman" w:cs="Times New Roman"/>
          <w:sz w:val="24"/>
        </w:rPr>
        <w:t>(Haydon et al. 2002)</w:t>
      </w:r>
      <w:r w:rsidR="00C61401">
        <w:rPr>
          <w:rFonts w:ascii="Times New Roman" w:hAnsi="Times New Roman" w:cs="Times New Roman"/>
          <w:sz w:val="24"/>
          <w:szCs w:val="24"/>
        </w:rPr>
        <w:fldChar w:fldCharType="end"/>
      </w:r>
      <w:r w:rsidR="00E74EE5">
        <w:rPr>
          <w:rFonts w:ascii="Times New Roman" w:hAnsi="Times New Roman" w:cs="Times New Roman"/>
          <w:sz w:val="24"/>
          <w:szCs w:val="24"/>
        </w:rPr>
        <w:t xml:space="preserve"> that can </w:t>
      </w:r>
      <w:r w:rsidRPr="00330B0B">
        <w:rPr>
          <w:rFonts w:ascii="Times New Roman" w:hAnsi="Times New Roman" w:cs="Times New Roman"/>
          <w:sz w:val="24"/>
          <w:szCs w:val="24"/>
        </w:rPr>
        <w:t xml:space="preserve">maintain high levels </w:t>
      </w:r>
      <w:r w:rsidR="00E74EE5">
        <w:rPr>
          <w:rFonts w:ascii="Times New Roman" w:hAnsi="Times New Roman" w:cs="Times New Roman"/>
          <w:sz w:val="24"/>
          <w:szCs w:val="24"/>
        </w:rPr>
        <w:t xml:space="preserve">of the parasite in the environment and </w:t>
      </w:r>
      <w:r w:rsidR="000B3C26">
        <w:rPr>
          <w:rFonts w:ascii="Times New Roman" w:hAnsi="Times New Roman" w:cs="Times New Roman"/>
          <w:sz w:val="24"/>
          <w:szCs w:val="24"/>
        </w:rPr>
        <w:t xml:space="preserve">in </w:t>
      </w:r>
      <w:r w:rsidR="00E74EE5">
        <w:rPr>
          <w:rFonts w:ascii="Times New Roman" w:hAnsi="Times New Roman" w:cs="Times New Roman"/>
          <w:sz w:val="24"/>
          <w:szCs w:val="24"/>
        </w:rPr>
        <w:t xml:space="preserve">other smaller host populations. </w:t>
      </w:r>
      <w:r w:rsidR="00DB3770">
        <w:rPr>
          <w:rFonts w:ascii="Times New Roman" w:hAnsi="Times New Roman" w:cs="Times New Roman"/>
          <w:sz w:val="24"/>
          <w:szCs w:val="24"/>
        </w:rPr>
        <w:t xml:space="preserve">By facilitating the maintenance of high </w:t>
      </w:r>
      <w:r w:rsidR="00E74EE5">
        <w:rPr>
          <w:rFonts w:ascii="Times New Roman" w:hAnsi="Times New Roman" w:cs="Times New Roman"/>
          <w:sz w:val="24"/>
          <w:szCs w:val="24"/>
        </w:rPr>
        <w:t xml:space="preserve">infection pressure and </w:t>
      </w:r>
      <w:r w:rsidR="00DB3770">
        <w:rPr>
          <w:rFonts w:ascii="Times New Roman" w:hAnsi="Times New Roman" w:cs="Times New Roman"/>
          <w:sz w:val="24"/>
          <w:szCs w:val="24"/>
        </w:rPr>
        <w:t xml:space="preserve">parasite abundance </w:t>
      </w:r>
      <w:r w:rsidR="00E74EE5">
        <w:rPr>
          <w:rFonts w:ascii="Times New Roman" w:hAnsi="Times New Roman" w:cs="Times New Roman"/>
          <w:sz w:val="24"/>
          <w:szCs w:val="24"/>
        </w:rPr>
        <w:t>in small host populations</w:t>
      </w:r>
      <w:r w:rsidR="00AC29F6">
        <w:rPr>
          <w:rFonts w:ascii="Times New Roman" w:hAnsi="Times New Roman" w:cs="Times New Roman"/>
          <w:sz w:val="24"/>
          <w:szCs w:val="24"/>
        </w:rPr>
        <w:t>,</w:t>
      </w:r>
      <w:r w:rsidR="00DB3770">
        <w:rPr>
          <w:rFonts w:ascii="Times New Roman" w:hAnsi="Times New Roman" w:cs="Times New Roman"/>
          <w:sz w:val="24"/>
          <w:szCs w:val="24"/>
        </w:rPr>
        <w:t xml:space="preserve"> reservoir hosts effectively remove </w:t>
      </w:r>
      <w:r w:rsidR="00AC29F6">
        <w:rPr>
          <w:rFonts w:ascii="Times New Roman" w:hAnsi="Times New Roman" w:cs="Times New Roman"/>
          <w:sz w:val="24"/>
          <w:szCs w:val="24"/>
        </w:rPr>
        <w:t xml:space="preserve">the typical density-dependent transmission dynamics that </w:t>
      </w:r>
      <w:r w:rsidR="00E840BC">
        <w:rPr>
          <w:rFonts w:ascii="Times New Roman" w:hAnsi="Times New Roman" w:cs="Times New Roman"/>
          <w:sz w:val="24"/>
          <w:szCs w:val="24"/>
        </w:rPr>
        <w:t xml:space="preserve">would otherwise </w:t>
      </w:r>
      <w:r w:rsidR="00612F26">
        <w:rPr>
          <w:rFonts w:ascii="Times New Roman" w:hAnsi="Times New Roman" w:cs="Times New Roman"/>
          <w:sz w:val="24"/>
          <w:szCs w:val="24"/>
        </w:rPr>
        <w:t xml:space="preserve">either cause an </w:t>
      </w:r>
      <w:r w:rsidR="00EF68D4">
        <w:rPr>
          <w:rFonts w:ascii="Times New Roman" w:hAnsi="Times New Roman" w:cs="Times New Roman"/>
          <w:sz w:val="24"/>
          <w:szCs w:val="24"/>
        </w:rPr>
        <w:t xml:space="preserve">epidemic or </w:t>
      </w:r>
      <w:r w:rsidR="00612F26">
        <w:rPr>
          <w:rFonts w:ascii="Times New Roman" w:hAnsi="Times New Roman" w:cs="Times New Roman"/>
          <w:sz w:val="24"/>
          <w:szCs w:val="24"/>
        </w:rPr>
        <w:t xml:space="preserve">allow the </w:t>
      </w:r>
      <w:r w:rsidR="00EF68D4">
        <w:rPr>
          <w:rFonts w:ascii="Times New Roman" w:hAnsi="Times New Roman" w:cs="Times New Roman"/>
          <w:sz w:val="24"/>
          <w:szCs w:val="24"/>
        </w:rPr>
        <w:t xml:space="preserve">parasite population </w:t>
      </w:r>
      <w:r w:rsidR="00612F26">
        <w:rPr>
          <w:rFonts w:ascii="Times New Roman" w:hAnsi="Times New Roman" w:cs="Times New Roman"/>
          <w:sz w:val="24"/>
          <w:szCs w:val="24"/>
        </w:rPr>
        <w:t xml:space="preserve">to </w:t>
      </w:r>
      <w:r w:rsidR="00EF68D4">
        <w:rPr>
          <w:rFonts w:ascii="Times New Roman" w:hAnsi="Times New Roman" w:cs="Times New Roman"/>
          <w:sz w:val="24"/>
          <w:szCs w:val="24"/>
        </w:rPr>
        <w:t>fade out</w:t>
      </w:r>
      <w:r w:rsidR="001413D6">
        <w:rPr>
          <w:rFonts w:ascii="Times New Roman" w:hAnsi="Times New Roman" w:cs="Times New Roman"/>
          <w:sz w:val="24"/>
          <w:szCs w:val="24"/>
        </w:rPr>
        <w:t xml:space="preserve"> </w:t>
      </w:r>
      <w:r w:rsidR="00C61401">
        <w:rPr>
          <w:rFonts w:ascii="Times New Roman" w:hAnsi="Times New Roman" w:cs="Times New Roman"/>
          <w:sz w:val="24"/>
          <w:szCs w:val="24"/>
        </w:rPr>
        <w:fldChar w:fldCharType="begin"/>
      </w:r>
      <w:r w:rsidR="00C61401">
        <w:rPr>
          <w:rFonts w:ascii="Times New Roman" w:hAnsi="Times New Roman" w:cs="Times New Roman"/>
          <w:sz w:val="24"/>
          <w:szCs w:val="24"/>
        </w:rPr>
        <w:instrText xml:space="preserve"> ADDIN ZOTERO_ITEM CSL_CITATION {"citationID":"N2mxIYIl","properties":{"formattedCitation":"(Anderson and May 1979)","plainCitation":"(Anderson and May 1979)","noteIndex":0},"citationItems":[{"id":1216,"uris":["http://zotero.org/users/4774453/items/KKUU6N72"],"uri":["http://zotero.org/users/4774453/items/KKUU6N72"],"itemData":{"id":1216,"type":"article-journal","title":"Population biology of infectios diseases: Part I","container-title":"Nature","page":"361–367","volume":"280","issue":"2","author":[{"family":"Anderson","given":"Roy M"},{"family":"May","given":"Robert M"}],"issued":{"date-parts":[["1979"]]}}}],"schema":"https://github.com/citation-style-language/schema/raw/master/csl-citation.json"} </w:instrText>
      </w:r>
      <w:r w:rsidR="00C61401">
        <w:rPr>
          <w:rFonts w:ascii="Times New Roman" w:hAnsi="Times New Roman" w:cs="Times New Roman"/>
          <w:sz w:val="24"/>
          <w:szCs w:val="24"/>
        </w:rPr>
        <w:fldChar w:fldCharType="separate"/>
      </w:r>
      <w:r w:rsidR="00C61401" w:rsidRPr="005B7690">
        <w:rPr>
          <w:rFonts w:ascii="Times New Roman" w:hAnsi="Times New Roman" w:cs="Times New Roman"/>
          <w:sz w:val="24"/>
        </w:rPr>
        <w:t>(Anderson and May 1979)</w:t>
      </w:r>
      <w:r w:rsidR="00C61401">
        <w:rPr>
          <w:rFonts w:ascii="Times New Roman" w:hAnsi="Times New Roman" w:cs="Times New Roman"/>
          <w:sz w:val="24"/>
          <w:szCs w:val="24"/>
        </w:rPr>
        <w:fldChar w:fldCharType="end"/>
      </w:r>
      <w:r w:rsidR="00C61401">
        <w:rPr>
          <w:rFonts w:ascii="Times New Roman" w:hAnsi="Times New Roman" w:cs="Times New Roman"/>
          <w:sz w:val="24"/>
          <w:szCs w:val="24"/>
        </w:rPr>
        <w:t>.</w:t>
      </w:r>
      <w:r w:rsidR="00AC29F6">
        <w:rPr>
          <w:rFonts w:ascii="Times New Roman" w:hAnsi="Times New Roman" w:cs="Times New Roman"/>
          <w:sz w:val="24"/>
          <w:szCs w:val="24"/>
        </w:rPr>
        <w:t xml:space="preserve"> </w:t>
      </w:r>
      <w:r w:rsidR="00F03FCC">
        <w:rPr>
          <w:rFonts w:ascii="Times New Roman" w:hAnsi="Times New Roman" w:cs="Times New Roman"/>
          <w:sz w:val="24"/>
          <w:szCs w:val="24"/>
        </w:rPr>
        <w:t xml:space="preserve">This </w:t>
      </w:r>
      <w:r w:rsidR="00AC29F6">
        <w:rPr>
          <w:rFonts w:ascii="Times New Roman" w:hAnsi="Times New Roman" w:cs="Times New Roman"/>
          <w:sz w:val="24"/>
          <w:szCs w:val="24"/>
        </w:rPr>
        <w:t>allow</w:t>
      </w:r>
      <w:r w:rsidR="00F03FCC">
        <w:rPr>
          <w:rFonts w:ascii="Times New Roman" w:hAnsi="Times New Roman" w:cs="Times New Roman"/>
          <w:sz w:val="24"/>
          <w:szCs w:val="24"/>
        </w:rPr>
        <w:t>s</w:t>
      </w:r>
      <w:r w:rsidR="00AC29F6">
        <w:rPr>
          <w:rFonts w:ascii="Times New Roman" w:hAnsi="Times New Roman" w:cs="Times New Roman"/>
          <w:sz w:val="24"/>
          <w:szCs w:val="24"/>
        </w:rPr>
        <w:t xml:space="preserve"> said parasites to pose a threat to the long-term viability of the focal host population</w:t>
      </w:r>
      <w:r w:rsidR="00612F26">
        <w:rPr>
          <w:rFonts w:ascii="Times New Roman" w:hAnsi="Times New Roman" w:cs="Times New Roman"/>
          <w:sz w:val="24"/>
          <w:szCs w:val="24"/>
        </w:rPr>
        <w:t xml:space="preserve"> </w:t>
      </w:r>
      <w:r w:rsidR="00C61401">
        <w:rPr>
          <w:rFonts w:ascii="Times New Roman" w:hAnsi="Times New Roman" w:cs="Times New Roman"/>
          <w:sz w:val="24"/>
          <w:szCs w:val="24"/>
        </w:rPr>
        <w:fldChar w:fldCharType="begin"/>
      </w:r>
      <w:r w:rsidR="00C61401">
        <w:rPr>
          <w:rFonts w:ascii="Times New Roman" w:hAnsi="Times New Roman" w:cs="Times New Roman"/>
          <w:sz w:val="24"/>
          <w:szCs w:val="24"/>
        </w:rPr>
        <w:instrText xml:space="preserve"> ADDIN ZOTERO_ITEM CSL_CITATION {"citationID":"uFJiGEKJ","properties":{"formattedCitation":"(Cleaveland et al. 2002, de Castro and Bolker 2005)","plainCitation":"(Cleaveland et al. 2002, de Castro and Bolker 2005)","noteIndex":0},"citationItems":[{"id":1314,"uris":["http://zotero.org/users/4774453/items/UREIS4GN"],"uri":["http://zotero.org/users/4774453/items/UREIS4GN"],"itemData":{"id":1314,"type":"chapter","title":"The role of pathogens in biological conservation","container-title":"The Ecology of Wildlife Diseases","page":"139–150","abstract":"CHAPTER 8 The role of pathogens in S. Cleaveland, GR Hess, AP Dobson, MK Laurenson, HI McCallum, MG Roberts, and R. Woodroffe Pathogens","URL":"https://scholar.google.com/scholar?cluster=10700627187688721619&amp;hl=en&amp;oi=scholarr","ISBN":"0-19-850619-8","author":[{"family":"Cleaveland","given":"S."},{"family":"Hess","given":"G. R."},{"family":"Dobson","given":"A.P."},{"family":"Laurenson","given":"M. K."},{"family":"McCallum","given":"H. I."},{"family":"Roberts","given":"M.G."},{"family":"Woodroffe","given":"R."}],"issued":{"date-parts":[["2002"]]}}},{"id":6273,"uris":["http://zotero.org/users/4774453/items/89LYW2N4"],"uri":["http://zotero.org/users/4774453/items/89LYW2N4"],"itemData":{"id":6273,"type":"article-journal","title":"Mechanisms of disease-induced extinction","container-title":"Ecology Letters","page":"117-126","volume":"8","issue":"1","source":"Wiley Online Library","abstract":"Parasites are important determinants of ecological dynamics. Despite the widespread perception that parasites (in the broad sense, including microbial pathogens) threaten species with extinction, the simplest deterministic models of parasite dynamics (i.e. of specialist parasites with density-dependent transmission) predict that parasites will always go extinct before their hosts. We review the primary theoretical mechanisms that allow disease-induced extinction and compare them with the empirical literature on parasitic threats to populations to assess the importance of different mechanisms in threatening natural populations. Small pre-epidemic population size and the presence of reservoirs are the most commonly cited factors for disease-induced extinction in empirical studies.","DOI":"10.1111/j.1461-0248.2004.00693.x","ISSN":"1461-0248","language":"en","author":[{"family":"Castro","given":"Francisco","non-dropping-particle":"de"},{"family":"Bolker","given":"Benjamin"}],"issued":{"date-parts":[["2005"]]}}}],"schema":"https://github.com/citation-style-language/schema/raw/master/csl-citation.json"} </w:instrText>
      </w:r>
      <w:r w:rsidR="00C61401">
        <w:rPr>
          <w:rFonts w:ascii="Times New Roman" w:hAnsi="Times New Roman" w:cs="Times New Roman"/>
          <w:sz w:val="24"/>
          <w:szCs w:val="24"/>
        </w:rPr>
        <w:fldChar w:fldCharType="separate"/>
      </w:r>
      <w:r w:rsidR="00C61401" w:rsidRPr="005B7690">
        <w:rPr>
          <w:rFonts w:ascii="Times New Roman" w:hAnsi="Times New Roman" w:cs="Times New Roman"/>
          <w:sz w:val="24"/>
        </w:rPr>
        <w:t>(Cleaveland et al. 2002, de Castro and Bolker 2005)</w:t>
      </w:r>
      <w:r w:rsidR="00C61401">
        <w:rPr>
          <w:rFonts w:ascii="Times New Roman" w:hAnsi="Times New Roman" w:cs="Times New Roman"/>
          <w:sz w:val="24"/>
          <w:szCs w:val="24"/>
        </w:rPr>
        <w:fldChar w:fldCharType="end"/>
      </w:r>
      <w:r w:rsidR="00C61401">
        <w:rPr>
          <w:rFonts w:ascii="Times New Roman" w:hAnsi="Times New Roman" w:cs="Times New Roman"/>
          <w:sz w:val="24"/>
          <w:szCs w:val="24"/>
        </w:rPr>
        <w:t xml:space="preserve">. </w:t>
      </w:r>
      <w:r w:rsidR="008B2434">
        <w:rPr>
          <w:rFonts w:ascii="Times New Roman" w:hAnsi="Times New Roman" w:cs="Times New Roman"/>
          <w:sz w:val="24"/>
          <w:szCs w:val="24"/>
        </w:rPr>
        <w:t>When r</w:t>
      </w:r>
      <w:r w:rsidR="00F111D4" w:rsidRPr="00330B0B">
        <w:rPr>
          <w:rFonts w:ascii="Times New Roman" w:hAnsi="Times New Roman" w:cs="Times New Roman"/>
          <w:sz w:val="24"/>
          <w:szCs w:val="24"/>
        </w:rPr>
        <w:t>eservoir</w:t>
      </w:r>
      <w:r w:rsidR="00C16F86" w:rsidRPr="00330B0B">
        <w:rPr>
          <w:rFonts w:ascii="Times New Roman" w:hAnsi="Times New Roman" w:cs="Times New Roman"/>
          <w:sz w:val="24"/>
          <w:szCs w:val="24"/>
        </w:rPr>
        <w:t xml:space="preserve"> hosts</w:t>
      </w:r>
      <w:r w:rsidR="008B2434">
        <w:rPr>
          <w:rFonts w:ascii="Times New Roman" w:hAnsi="Times New Roman" w:cs="Times New Roman"/>
          <w:sz w:val="24"/>
          <w:szCs w:val="24"/>
        </w:rPr>
        <w:t xml:space="preserve"> are wild populations</w:t>
      </w:r>
      <w:r w:rsidR="00CB0EE3">
        <w:rPr>
          <w:rFonts w:ascii="Times New Roman" w:hAnsi="Times New Roman" w:cs="Times New Roman"/>
          <w:sz w:val="24"/>
          <w:szCs w:val="24"/>
        </w:rPr>
        <w:t>,</w:t>
      </w:r>
      <w:r w:rsidR="008B2434">
        <w:rPr>
          <w:rFonts w:ascii="Times New Roman" w:hAnsi="Times New Roman" w:cs="Times New Roman"/>
          <w:sz w:val="24"/>
          <w:szCs w:val="24"/>
        </w:rPr>
        <w:t xml:space="preserve"> </w:t>
      </w:r>
      <w:r w:rsidR="00311F09" w:rsidRPr="00330B0B">
        <w:rPr>
          <w:rFonts w:ascii="Times New Roman" w:hAnsi="Times New Roman" w:cs="Times New Roman"/>
          <w:sz w:val="24"/>
          <w:szCs w:val="24"/>
        </w:rPr>
        <w:t>apparent competition</w:t>
      </w:r>
      <w:r w:rsidR="00453732" w:rsidRPr="00330B0B">
        <w:rPr>
          <w:rFonts w:ascii="Times New Roman" w:hAnsi="Times New Roman" w:cs="Times New Roman"/>
          <w:sz w:val="24"/>
          <w:szCs w:val="24"/>
        </w:rPr>
        <w:t xml:space="preserve"> </w:t>
      </w:r>
      <w:r w:rsidR="00CB0EE3">
        <w:rPr>
          <w:rFonts w:ascii="Times New Roman" w:hAnsi="Times New Roman" w:cs="Times New Roman"/>
          <w:sz w:val="24"/>
          <w:szCs w:val="24"/>
        </w:rPr>
        <w:t xml:space="preserve">can </w:t>
      </w:r>
      <w:r w:rsidR="00587E83">
        <w:rPr>
          <w:rFonts w:ascii="Times New Roman" w:hAnsi="Times New Roman" w:cs="Times New Roman"/>
          <w:sz w:val="24"/>
          <w:szCs w:val="24"/>
        </w:rPr>
        <w:t xml:space="preserve">arise </w:t>
      </w:r>
      <w:r w:rsidR="008B2434">
        <w:rPr>
          <w:rFonts w:ascii="Times New Roman" w:hAnsi="Times New Roman" w:cs="Times New Roman"/>
          <w:sz w:val="24"/>
          <w:szCs w:val="24"/>
        </w:rPr>
        <w:t xml:space="preserve">between the host populations that share the parasite </w:t>
      </w:r>
      <w:r w:rsidR="00C61401">
        <w:rPr>
          <w:rFonts w:ascii="Times New Roman" w:hAnsi="Times New Roman" w:cs="Times New Roman"/>
          <w:sz w:val="24"/>
          <w:szCs w:val="24"/>
        </w:rPr>
        <w:fldChar w:fldCharType="begin"/>
      </w:r>
      <w:r w:rsidR="00C61401">
        <w:rPr>
          <w:rFonts w:ascii="Times New Roman" w:hAnsi="Times New Roman" w:cs="Times New Roman"/>
          <w:sz w:val="24"/>
          <w:szCs w:val="24"/>
        </w:rPr>
        <w:instrText xml:space="preserve"> ADDIN ZOTERO_ITEM CSL_CITATION {"citationID":"EGBgxKLr","properties":{"formattedCitation":"(Holt 1977, Holt and Lawton 1994, Power and Mitchell 2004, Kelly et al. 2009)","plainCitation":"(Holt 1977, Holt and Lawton 1994, Power and Mitchell 2004, Kelly et al. 2009)","noteIndex":0},"citationItems":[{"id":1240,"uris":["http://zotero.org/users/4774453/items/DM9KDWEV"],"uri":["http://zotero.org/users/4774453/items/DM9KDWEV"],"itemData":{"id":1240,"type":"article-journal","title":"Predation, Apparent Competition, and the Structure of Prey Communities","container-title":"Theoretical Population Biology","page":"197–229","volume":"12","abstract":"It 1s argued that alternate prey species in the diet of a food-limited generalist predator should reduce each other's equilibria1 abundances, whether or not they directly compete. Such indirect, interspecific interactions are labeled apparent competition. Two examples arc discussed in which an observed pattern of habitat segregation was at first interpreted as evidence for direct competition, but later interpreted as apparent competition resulting from shared predation. In order to study the consequences of predator-mediated apparent competition in isolation from other complicating factors, a model community is analyzed in which there is no direct interspecific competition among the prey. An explicit necessary condition for prey species coexistence is derived for the case of one predator feeding on many prey species. This model community has several interesting properties: (1) Prey species with high relative values for a parameter r/n are \"keystone\" species in the community; (2) prey species can be excluded from the community by \"diffuse\" apparent competition; (3) large changes in the niche breadth of the predator need not correspond fo large changes in predator density; (4) the prey trophic level as a whole is regulated by the predator, yet each of its constituent species is regulated by both the predator and available resources; (5) increased productivity may either increase, decrease, or leave unchanged the number of species in the community; (6) a decrease in dcnsity-independent mortality may decrease species diversity. The.e conclusions seem to be robust fo changes in the prey growth equations and to the incorporation of predator satiation. By contrast, adding prey refugia or predator switching to the model weakens these conclusions. If the predator can be satiated or switched, the elements a,, comprising the community matrix may have signs opposite the long-term effect of j upon i. The effect of natural selection upon prey species coexistence is discussed. Unless r, , K, , and a, are tightly coupled, natural selection within prey species i will tend to decrease the equilibria1 abundance of species j.","author":[{"family":"Holt","given":"Robert D"}],"issued":{"date-parts":[["1977"]]}}},{"id":1235,"uris":["http://zotero.org/users/4774453/items/79RV9FZG"],"uri":["http://zotero.org/users/4774453/items/79RV9FZG"],"itemData":{"id":1235,"type":"article-journal","title":"The Ecological Consequences of Shared Natural Enemies","container-title":"Annual Review of Ecology and Systematics","page":"495–520","volume":"25","issue":"1","abstract":"When multiple victim species (e.g. prey, host) are attacked by one or more shared enemy species (e.g. predator, pathogen), the potential exists for apparent competition between victim populations. We review ideas on apparent competition (also called ”competition for enemy-free space”) and sketch illustrative examples. One puzzling aspect of this indirect interaction is the repeated rediscovery of the essential ideas. Apparent competition arises between focal and alternative prey populations because, in the long term, enemy abundance depends on total prey availability; by increasing enemy numbers, alternative prey intensify predation on focal prey. A frequent empirical finding, consistent with theory, is exclusion of victim species from local communities by resident enemies. Theory suggests victim-species coexistence depends on particular conditions. To understand fully the consequences of shared enemies requires a body of contingent theory, specifying the time-scale of the interactions (short-and long-term consequences of sharing enemies generally differ), the structure of the food-web encompassing the interactions, its spatial context, etc. The ”core criterion” for a focal victim species to invade a community supporting a resident, polyphagous enemy is r \\textgreater aP (the invader's intrinsic rate of increase should exceed attack rate times average enemy abundance). A growing body of data and observations test, and support, this prediction.","DOI":"10.1146/annurev.es.25.110194.002431","ISSN":"0066-4162","author":[{"family":"Holt","given":"R D"},{"family":"Lawton","given":"J H"}],"issued":{"date-parts":[["1994"]]}}},{"id":6279,"uris":["http://zotero.org/users/4774453/items/CUC8UPPV"],"uri":["http://zotero.org/users/4774453/items/CUC8UPPV"],"itemData":{"id":6279,"type":"article-journal","title":"Pathogen Spillover in Disease Epidemics.","container-title":"The American Naturalist","page":"S79-S89","volume":"164","issue":"S5","source":"journals.uchicago.edu (Atypon)","abstract":"In field experiments manipulating generalist pathogens and host community composition, the presence of a highly susceptible reservoir species drove disease dynamics in multiple nonreservoir species, sometimes decreasing their abundance through apparent competition. The dynamics of generalist pathogens in multispecies host communities remain a major frontier for disease ecology. Of particular interest are how host community structure controls pathogen transmission and how disease spread feeds back to influence the host community. Pathogen spillover occurs when epidemics in a host population are driven not by transmission within that population but by transmission from a reservoir population. Here we review examples of spillover in pathogens infecting humans, domesticated animals, and crops, noting that most empirical evidence for spillover results from nonmanipulative, observational studies. We then present results from two field experiments utilizing an experimentally tractable model system of annual wild grasses and a generalist virus, the barley yellow dwarf virus. In these experiments, the presence of a highly susceptible reservoir species, Avena fatua (wild oats), greatly increased pathogen prevalence in several other species. This result demonstrates pathogen spillover and illustrates the crucial role of host community structure in controlling the dynamics of generalist pathogens. Further, pathogen spillover from A. fatua decreased the abundance of two other host species through pathogen‐mediated apparent competition. Thus, our results provide experimental support for theoretical predictions of strong feedbacks between host community structure and generalist disease dynamics.","DOI":"10.1086/424610","ISSN":"0003-0147","journalAbbreviation":"The American Naturalist","author":[{"family":"Power","given":"Alison G."},{"family":"Mitchell","given":"Charles E."}],"issued":{"date-parts":[["2004",11,1]]}}},{"id":1190,"uris":["http://zotero.org/users/4774453/items/ZVDDTLER"],"uri":["http://zotero.org/users/4774453/items/ZVDDTLER"],"itemData":{"id":1190,"type":"report","title":"Parasite spillback: A neglected concept in invasion ecology?","page":"2047–2056","abstract":"While there is good evidence linking animal introductions to impacts on native communities via disease emergence, our understanding of how such impacts occur is incomplete. Invasion ecologists have focused on the disease risks to native communities through ”spillover” of infectious agents introduced with nonindigenous hosts, while overlooking a potentially more common mechanism of impact, that of ”parasite spillback.” We hypothesize that parasite spillback could occur when a nonindigenous species is a competent host for a native parasite, with the presence of the additional host increasing disease impacts in native species. Despite its lack of formalization in all recent reviews of the role of parasites in species introductions, aspects of the invasion process actually favor parasite spillback over spillover. We specifically review the animal-parasite literature and show that native species (arthropods, parasitoids, protozoa, and helminths) account for 67% of the parasite fauna of nonindigenous animals from a range of taxonomic groups. We show that nonindigenous species can be highly competent hosts for such parasites and provide evidence that infection by native parasites does spillback from nonindigenous species to native host species, with effects at both the host individual and population scale. We conclude by calling for greater recognition of parasite spillback as a potential threat to native species, discuss possible reasons for its neglect by invasion ecologists, and identify future research directions.","URL":"https://esajournals.onlinelibrary.wiley.com/doi/pdf/10.1890/08-1085.1","number":"8","author":[{"family":"Kelly","given":"D W"},{"family":"Paterson","given":"R A"},{"family":"Townsend","given":"C R"},{"family":"Poulin","given":"R"},{"family":"Tompkins","given":"D M"}],"issued":{"date-parts":[["2009"]]}}}],"schema":"https://github.com/citation-style-language/schema/raw/master/csl-citation.json"} </w:instrText>
      </w:r>
      <w:r w:rsidR="00C61401">
        <w:rPr>
          <w:rFonts w:ascii="Times New Roman" w:hAnsi="Times New Roman" w:cs="Times New Roman"/>
          <w:sz w:val="24"/>
          <w:szCs w:val="24"/>
        </w:rPr>
        <w:fldChar w:fldCharType="separate"/>
      </w:r>
      <w:r w:rsidR="00C61401" w:rsidRPr="005B7690">
        <w:rPr>
          <w:rFonts w:ascii="Times New Roman" w:hAnsi="Times New Roman" w:cs="Times New Roman"/>
          <w:sz w:val="24"/>
        </w:rPr>
        <w:t>(Holt 1977, Holt and Lawton 1994, Power and Mitchell 2004, Kelly et al. 2009)</w:t>
      </w:r>
      <w:r w:rsidR="00C61401">
        <w:rPr>
          <w:rFonts w:ascii="Times New Roman" w:hAnsi="Times New Roman" w:cs="Times New Roman"/>
          <w:sz w:val="24"/>
          <w:szCs w:val="24"/>
        </w:rPr>
        <w:fldChar w:fldCharType="end"/>
      </w:r>
      <w:r w:rsidR="00D34389">
        <w:rPr>
          <w:rFonts w:ascii="Times New Roman" w:hAnsi="Times New Roman" w:cs="Times New Roman"/>
          <w:sz w:val="24"/>
          <w:szCs w:val="24"/>
        </w:rPr>
        <w:t xml:space="preserve"> </w:t>
      </w:r>
      <w:r w:rsidR="00587E83">
        <w:rPr>
          <w:rFonts w:ascii="Times New Roman" w:hAnsi="Times New Roman" w:cs="Times New Roman"/>
          <w:sz w:val="24"/>
          <w:szCs w:val="24"/>
        </w:rPr>
        <w:t>W</w:t>
      </w:r>
      <w:r w:rsidR="00D34389">
        <w:rPr>
          <w:rFonts w:ascii="Times New Roman" w:hAnsi="Times New Roman" w:cs="Times New Roman"/>
          <w:sz w:val="24"/>
          <w:szCs w:val="24"/>
        </w:rPr>
        <w:t>hen reservoir host</w:t>
      </w:r>
      <w:r w:rsidR="00A2616C">
        <w:rPr>
          <w:rFonts w:ascii="Times New Roman" w:hAnsi="Times New Roman" w:cs="Times New Roman"/>
          <w:sz w:val="24"/>
          <w:szCs w:val="24"/>
        </w:rPr>
        <w:t>s</w:t>
      </w:r>
      <w:r w:rsidR="00D34389">
        <w:rPr>
          <w:rFonts w:ascii="Times New Roman" w:hAnsi="Times New Roman" w:cs="Times New Roman"/>
          <w:sz w:val="24"/>
          <w:szCs w:val="24"/>
        </w:rPr>
        <w:t xml:space="preserve"> </w:t>
      </w:r>
      <w:r w:rsidR="00A2616C">
        <w:rPr>
          <w:rFonts w:ascii="Times New Roman" w:hAnsi="Times New Roman" w:cs="Times New Roman"/>
          <w:sz w:val="24"/>
          <w:szCs w:val="24"/>
        </w:rPr>
        <w:t xml:space="preserve">are </w:t>
      </w:r>
      <w:r w:rsidR="00D34389">
        <w:rPr>
          <w:rFonts w:ascii="Times New Roman" w:hAnsi="Times New Roman" w:cs="Times New Roman"/>
          <w:sz w:val="24"/>
          <w:szCs w:val="24"/>
        </w:rPr>
        <w:t>domesticated species</w:t>
      </w:r>
      <w:r w:rsidR="00D34389" w:rsidRPr="00330B0B">
        <w:rPr>
          <w:rFonts w:ascii="Times New Roman" w:hAnsi="Times New Roman" w:cs="Times New Roman"/>
          <w:sz w:val="24"/>
          <w:szCs w:val="24"/>
        </w:rPr>
        <w:t xml:space="preserve">, </w:t>
      </w:r>
      <w:r w:rsidR="00D34389">
        <w:rPr>
          <w:rFonts w:ascii="Times New Roman" w:hAnsi="Times New Roman" w:cs="Times New Roman"/>
          <w:sz w:val="24"/>
          <w:szCs w:val="24"/>
        </w:rPr>
        <w:t xml:space="preserve">transmission dynamics involve spill-over and </w:t>
      </w:r>
      <w:r w:rsidR="00D34389" w:rsidRPr="00330B0B">
        <w:rPr>
          <w:rFonts w:ascii="Times New Roman" w:hAnsi="Times New Roman" w:cs="Times New Roman"/>
          <w:sz w:val="24"/>
          <w:szCs w:val="24"/>
        </w:rPr>
        <w:t>spill</w:t>
      </w:r>
      <w:r w:rsidR="00D34389">
        <w:rPr>
          <w:rFonts w:ascii="Times New Roman" w:hAnsi="Times New Roman" w:cs="Times New Roman"/>
          <w:sz w:val="24"/>
          <w:szCs w:val="24"/>
        </w:rPr>
        <w:t>-</w:t>
      </w:r>
      <w:r w:rsidR="00D34389" w:rsidRPr="00330B0B">
        <w:rPr>
          <w:rFonts w:ascii="Times New Roman" w:hAnsi="Times New Roman" w:cs="Times New Roman"/>
          <w:sz w:val="24"/>
          <w:szCs w:val="24"/>
        </w:rPr>
        <w:t>back</w:t>
      </w:r>
      <w:r w:rsidR="00D34389">
        <w:rPr>
          <w:rFonts w:ascii="Times New Roman" w:hAnsi="Times New Roman" w:cs="Times New Roman"/>
          <w:sz w:val="24"/>
          <w:szCs w:val="24"/>
        </w:rPr>
        <w:t xml:space="preserve"> of infection between wild and domesticated </w:t>
      </w:r>
      <w:r w:rsidR="00057EE0">
        <w:rPr>
          <w:rFonts w:ascii="Times New Roman" w:hAnsi="Times New Roman" w:cs="Times New Roman"/>
          <w:sz w:val="24"/>
          <w:szCs w:val="24"/>
        </w:rPr>
        <w:t>hosts</w:t>
      </w:r>
      <w:r w:rsidR="00A2616C">
        <w:rPr>
          <w:rFonts w:ascii="Times New Roman" w:hAnsi="Times New Roman" w:cs="Times New Roman"/>
          <w:sz w:val="24"/>
          <w:szCs w:val="24"/>
        </w:rPr>
        <w:t xml:space="preserve"> –</w:t>
      </w:r>
      <w:r w:rsidR="00D34389">
        <w:rPr>
          <w:rFonts w:ascii="Times New Roman" w:hAnsi="Times New Roman" w:cs="Times New Roman"/>
          <w:sz w:val="24"/>
          <w:szCs w:val="24"/>
        </w:rPr>
        <w:t xml:space="preserve"> a key mechanism underlying the emergence of infectious disease </w:t>
      </w:r>
      <w:r w:rsidR="00C61401">
        <w:rPr>
          <w:rFonts w:ascii="Times New Roman" w:hAnsi="Times New Roman" w:cs="Times New Roman"/>
          <w:sz w:val="24"/>
          <w:szCs w:val="24"/>
        </w:rPr>
        <w:fldChar w:fldCharType="begin"/>
      </w:r>
      <w:r w:rsidR="00C61401">
        <w:rPr>
          <w:rFonts w:ascii="Times New Roman" w:hAnsi="Times New Roman" w:cs="Times New Roman"/>
          <w:sz w:val="24"/>
          <w:szCs w:val="24"/>
        </w:rPr>
        <w:instrText xml:space="preserve"> ADDIN ZOTERO_ITEM CSL_CITATION {"citationID":"bNCHHVqL","properties":{"formattedCitation":"(Daszak et al. 2001)","plainCitation":"(Daszak et al. 2001)","noteIndex":0},"citationItems":[{"id":1206,"uris":["http://zotero.org/users/4774453/items/XEV6PQJ2"],"uri":["http://zotero.org/users/4774453/items/XEV6PQJ2"],"itemData":{"id":1206,"type":"article-journal","title":"Anthropogenic environmental change and the emergence of infectious diseases in wildlife","container-title":"Acta Tropica","page":"103–116","volume":"78","issue":"2","abstract":"By using the criteria that define emerging infectious diseases (EIDs) of humans, we can identify a similar group of EIDs in wildlife. In the current review we highlight an important series of wildlife EIDs: amphibian chytridiomycosis; diseases of marine invertebrates and vertebrates and two recently-emerged viral zoonoses, Nipah virus disease and West Nile virus disease. These exemplify the varied etiology, pathogenesis, zoonotic potential and ecological impact of wildlife EIDs. Strikingly similar underlying factors drive disease emergence in both human and wildlife populations. These are predominantly ecological and almost entirely the product of human environmental change. The implications of wildlife EIDs are twofold: emerging wildlife diseases cause direct and indirect loss of biodiversity and add to the threat of zoonotic disease emergence. Since human environmental changes are largely responsible for their emergence, the threats wildlife EIDs pose to biodiversity and human health represent yet another consequence of anthropogenic influence on ecosystems. We identify key areas where existing expertise in ecology, conservation biology, wildlife biology, veterinary medicine and the impact of environmental change would augment programs to investigate emerging diseases of humans, and we comment on the need for greater medical and microbiological input into the study of wildlife diseases.","DOI":"10.1016/S0001-706X(00)00179-0","ISSN":"0001-706X","author":[{"family":"Daszak","given":"P."},{"family":"Cunningham","given":"A.A."},{"family":"Hyatt","given":"A.D."}],"issued":{"date-parts":[["2001",2]]}}}],"schema":"https://github.com/citation-style-language/schema/raw/master/csl-citation.json"} </w:instrText>
      </w:r>
      <w:r w:rsidR="00C61401">
        <w:rPr>
          <w:rFonts w:ascii="Times New Roman" w:hAnsi="Times New Roman" w:cs="Times New Roman"/>
          <w:sz w:val="24"/>
          <w:szCs w:val="24"/>
        </w:rPr>
        <w:fldChar w:fldCharType="separate"/>
      </w:r>
      <w:r w:rsidR="00C61401" w:rsidRPr="005B7690">
        <w:rPr>
          <w:rFonts w:ascii="Times New Roman" w:hAnsi="Times New Roman" w:cs="Times New Roman"/>
          <w:sz w:val="24"/>
        </w:rPr>
        <w:t>(Daszak et al. 2001)</w:t>
      </w:r>
      <w:r w:rsidR="00C61401">
        <w:rPr>
          <w:rFonts w:ascii="Times New Roman" w:hAnsi="Times New Roman" w:cs="Times New Roman"/>
          <w:sz w:val="24"/>
          <w:szCs w:val="24"/>
        </w:rPr>
        <w:fldChar w:fldCharType="end"/>
      </w:r>
      <w:r w:rsidR="00D34389">
        <w:rPr>
          <w:rFonts w:ascii="Times New Roman" w:hAnsi="Times New Roman" w:cs="Times New Roman"/>
          <w:sz w:val="24"/>
          <w:szCs w:val="24"/>
        </w:rPr>
        <w:t xml:space="preserve">. </w:t>
      </w:r>
    </w:p>
    <w:p w14:paraId="0165878A" w14:textId="2B165438" w:rsidR="00330B0B" w:rsidRDefault="000B3C26" w:rsidP="00612F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aquatic ecosystems, p</w:t>
      </w:r>
      <w:r w:rsidR="00330B0B">
        <w:rPr>
          <w:rFonts w:ascii="Times New Roman" w:hAnsi="Times New Roman" w:cs="Times New Roman"/>
          <w:sz w:val="24"/>
          <w:szCs w:val="24"/>
        </w:rPr>
        <w:t>arasitism</w:t>
      </w:r>
      <w:r w:rsidR="00330B0B" w:rsidRPr="00330B0B">
        <w:rPr>
          <w:rFonts w:ascii="Times New Roman" w:hAnsi="Times New Roman" w:cs="Times New Roman"/>
          <w:sz w:val="24"/>
          <w:szCs w:val="24"/>
        </w:rPr>
        <w:t xml:space="preserve"> </w:t>
      </w:r>
      <w:r w:rsidR="0014571C">
        <w:rPr>
          <w:rFonts w:ascii="Times New Roman" w:hAnsi="Times New Roman" w:cs="Times New Roman"/>
          <w:sz w:val="24"/>
          <w:szCs w:val="24"/>
        </w:rPr>
        <w:t xml:space="preserve">may play a </w:t>
      </w:r>
      <w:r w:rsidR="00330B0B" w:rsidRPr="00330B0B">
        <w:rPr>
          <w:rFonts w:ascii="Times New Roman" w:hAnsi="Times New Roman" w:cs="Times New Roman"/>
          <w:sz w:val="24"/>
          <w:szCs w:val="24"/>
        </w:rPr>
        <w:t xml:space="preserve">role in fish recruitment, </w:t>
      </w:r>
      <w:r w:rsidR="0014571C">
        <w:rPr>
          <w:rFonts w:ascii="Times New Roman" w:hAnsi="Times New Roman" w:cs="Times New Roman"/>
          <w:sz w:val="24"/>
          <w:szCs w:val="24"/>
        </w:rPr>
        <w:t xml:space="preserve">via direct mortality </w:t>
      </w:r>
      <w:r w:rsidR="00612F26">
        <w:rPr>
          <w:rFonts w:ascii="Times New Roman" w:hAnsi="Times New Roman" w:cs="Times New Roman"/>
          <w:sz w:val="24"/>
          <w:szCs w:val="24"/>
        </w:rPr>
        <w:t>as well as</w:t>
      </w:r>
      <w:r w:rsidR="0014571C">
        <w:rPr>
          <w:rFonts w:ascii="Times New Roman" w:hAnsi="Times New Roman" w:cs="Times New Roman"/>
          <w:sz w:val="24"/>
          <w:szCs w:val="24"/>
        </w:rPr>
        <w:t xml:space="preserve"> effects on host </w:t>
      </w:r>
      <w:r w:rsidR="00330B0B" w:rsidRPr="00330B0B">
        <w:rPr>
          <w:rFonts w:ascii="Times New Roman" w:hAnsi="Times New Roman" w:cs="Times New Roman"/>
          <w:sz w:val="24"/>
          <w:szCs w:val="24"/>
        </w:rPr>
        <w:t>behaviour</w:t>
      </w:r>
      <w:r w:rsidR="0014571C">
        <w:rPr>
          <w:rFonts w:ascii="Times New Roman" w:hAnsi="Times New Roman" w:cs="Times New Roman"/>
          <w:sz w:val="24"/>
          <w:szCs w:val="24"/>
        </w:rPr>
        <w:t>, growth, predation risk,</w:t>
      </w:r>
      <w:r w:rsidR="00330B0B" w:rsidRPr="00330B0B">
        <w:rPr>
          <w:rFonts w:ascii="Times New Roman" w:hAnsi="Times New Roman" w:cs="Times New Roman"/>
          <w:sz w:val="24"/>
          <w:szCs w:val="24"/>
        </w:rPr>
        <w:t xml:space="preserve"> </w:t>
      </w:r>
      <w:r w:rsidR="00F03FCC">
        <w:rPr>
          <w:rFonts w:ascii="Times New Roman" w:hAnsi="Times New Roman" w:cs="Times New Roman"/>
          <w:sz w:val="24"/>
          <w:szCs w:val="24"/>
        </w:rPr>
        <w:t>and</w:t>
      </w:r>
      <w:r w:rsidR="00330B0B" w:rsidRPr="00330B0B">
        <w:rPr>
          <w:rFonts w:ascii="Times New Roman" w:hAnsi="Times New Roman" w:cs="Times New Roman"/>
          <w:sz w:val="24"/>
          <w:szCs w:val="24"/>
        </w:rPr>
        <w:t xml:space="preserve"> reproductive </w:t>
      </w:r>
      <w:r w:rsidR="0014571C">
        <w:rPr>
          <w:rFonts w:ascii="Times New Roman" w:hAnsi="Times New Roman" w:cs="Times New Roman"/>
          <w:sz w:val="24"/>
          <w:szCs w:val="24"/>
        </w:rPr>
        <w:t xml:space="preserve">success </w:t>
      </w:r>
      <w:r w:rsidR="00C61401">
        <w:rPr>
          <w:rFonts w:ascii="Times New Roman" w:hAnsi="Times New Roman" w:cs="Times New Roman"/>
          <w:sz w:val="24"/>
          <w:szCs w:val="24"/>
        </w:rPr>
        <w:fldChar w:fldCharType="begin"/>
      </w:r>
      <w:r w:rsidR="00C61401">
        <w:rPr>
          <w:rFonts w:ascii="Times New Roman" w:hAnsi="Times New Roman" w:cs="Times New Roman"/>
          <w:sz w:val="24"/>
          <w:szCs w:val="24"/>
        </w:rPr>
        <w:instrText xml:space="preserve"> ADDIN ZOTERO_ITEM CSL_CITATION {"citationID":"75bhxT2i","properties":{"formattedCitation":"(Williams 1964, Barber et al. 2000, Longshaw et al. 2010, Krkosek et al. 2013)","plainCitation":"(Williams 1964, Barber et al. 2000, Longshaw et al. 2010, Krkosek et al. 2013)","noteIndex":0},"citationItems":[{"id":1335,"uris":["http://zotero.org/users/4774453/items/FGHICQUI"],"uri":["http://zotero.org/users/4774453/items/FGHICQUI"],"itemData":{"id":1335,"type":"article-journal","title":"Some observations on the mass mortality of the freshwater fish Rutilus rutilus (L.)*","container-title":"Parasitology","page":"155–171","volume":"54","issue":"1","author":[{"family":"Williams","given":"H. Harford"}],"issued":{"date-parts":[["1964"]]}}},{"id":6282,"uris":["http://zotero.org/users/4774453/items/5X6QZJ83"],"uri":["http://zotero.org/users/4774453/items/5X6QZJ83"],"itemData":{"id":6282,"type":"article-journal","title":"Effects of parasites on fish behaviour: a review and evolutionary perspective","container-title":"Reviews in Fish Biology and Fisheries","page":"131-165","volume":"10","issue":"2","source":"Springer Link","abstract":"Fish serve as hosts to a range of parasites that are taxonomically diverse and that exhibit a wide variety of life cycle strategies. Whereas many of these parasites are passed directly between ultimate hosts, others need to navigate through a series of intermediate hosts before reaching a host in (or on) which they can attain sexual maturity. The realisation that parasites need not have evolved to minimise their impact on hosts to be successful, and in many cases may even have a requirement for their hosts to be eaten by specific predators to ensure transmission, has renewed interest in the evolutionary basis of infection-associated host behaviour. Fishes have proved popular models for the experimental examination of such hypotheses, and parasitic infections have been demonstrated to have consequences for almost every aspect of fish behaviour. Despite a scarcity of knowledge regarding the mechanistic basis of such behaviour changes in most cases, and an even lower understanding of their ecological consequences, there can be little doubt that infection-associated behaviour changes have the potential to impact severely on the ecology of infected fishes. Changes in foraging efficiency, time budget, habitat selection, competitive ability, predator-prey relationships, swimming performance and sexual behaviour and mate choice have all been associated with – and in some cases been shown to be a result of – parasite infections, and are reviewed here in some detail. Since the behavioural consequences of infections are exposed to evolutionary selection pressures in the same way as are other phenotypic traits, few behavioural changes will be evolutionarily neutral and host behaviour changes that facilitate transmission should be expected. Despite this expectation, we have found little conclusive evidence for the Parasite Increased Trophic Transmission (PITT) hypothesis in fishes, though recent studies suggest it is likely to be an important mechanism. Additionally, since the fitness consequences of the many behavioural changes described have rarely been quantified, their evolutionary and ecological significance is effectively unknown.Potential hosts may also change their behaviour in the presence of infective parasite stages, if they adopt tactics to reduce exposure risk. Such `behavioural resistance', which may take the form of habitat avoidance, prey selectivity or avoidance of infected individuals, can be viewed as behavioural change associated with the threat of being parasitised, and so is included here. Actually harbouring infections may also stimulate fishes to perform certain types of simple or complex behaviours aimed at removing parasites, such as substrate scraping or the visitation of cleaning stations, although the efficacy of the latter as a parasite removal strategy is currently subject to a good deal of debate.The effects parasites have on shoaling behaviour of host fish have attracted a good deal of attention from researchers, and we have provided a case study to summarise the current state of knowledge. Parasites have been shown to affect most of the antipredator effects of shoaling (such as vigilance, co-ordinated evasion and predator confusion) and can also impair an individual's foraging ability. It therefore seems unsurprising that, in a number of species avoidance of parasitised individuals has evolved which may explain the occurrence of parasite-assorted shoals in the field. Parasitised fish are found more often in peripheral shoal positions and show a reduced tendency for shoaling in some fish species. Given the array of host behaviours that may be changed, the fitness consequences of shoal membership for parasitised hosts and their parasites are not always easy to predict, yet an understanding of these is important before we can make predictions regarding the ecological impact of infections on host fish populations.Clearly, there remain many gaps in our knowledge regarding the effects of parasites on the behaviour of host fish. We believe that a much greater understanding of the importance of infection-associated behaviour changes in fish could be gained from high quality research in comparatively few areas. We have completed our review by highlighting the key research topics that we believe should attract new research in this field.","DOI":"10.1023/A:1016658224470","ISSN":"1573-5184","title-short":"Effects of parasites on fish behaviour","journalAbbreviation":"Reviews in Fish Biology and Fisheries","language":"en","author":[{"family":"Barber","given":"Iain"},{"family":"Hoare","given":"Danie"},{"family":"Krause","given":"Jens"}],"issued":{"date-parts":[["2000",6,1]]}}},{"id":1165,"uris":["http://zotero.org/users/4774453/items/L2WM27PR"],"uri":["http://zotero.org/users/4774453/items/L2WM27PR"],"itemData":{"id":1165,"type":"article-journal","title":"The influence of parasitism on fish population success","container-title":"Fisheries Management and Ecology","page":"426–434","volume":"17","abstract":"The influence of parasitism on first-year growth and recruitment success of two cyprinid species in the Yorkshire Ouse catchment, England, was investigated using a 14-year dataset. This study demonstrated a significant role of parasitism in growth and recruitment success of roach, Rutilus rutilus (L.), and European chub, Squalius cephalus (L.) populations. Muscle infections by Bucephalus polymorphus Baer (Digenea), Myxobo-lus pseudodispar Gorbunova (Myxozoa) and Myxobolus pfeifferi Theíohan were considered important, with significant relationships between these parasites and year-class strength and age-0 fish length. Other parasites, such as Phyllodistomum sp. and Goussia sp., were implicated in host success to a lesser extent. Parasitism may be a major factor in recruitment and account for a high proportion of the variation in year-class strength, although this varied among locations. K E Y W O R D S : age-0 fish, Bucephalus polymorphus, length, Myxobolus spp., parasites, recruitment.","DOI":"10.1111/j.1365-2400.2010.00741.x","author":[{"family":"Longshaw","given":"M."},{"family":"Frear","given":"P.A."},{"family":"Nunn","given":"A.D."},{"family":"Cowx","given":"I.G."},{"family":"Feist","given":"S.W."}],"issued":{"date-parts":[["2010"]]}}},{"id":1271,"uris":["http://zotero.org/users/4774453/items/6L5D5BBZ"],"uri":["http://zotero.org/users/4774453/items/6L5D5BBZ"],"itemData":{"id":1271,"type":"article-journal","title":"Impact of parasites on salmon recruitment in the Northeast Atlantic Ocean.","container-title":"Proceedings. Biological sciences","page":"20122359","volume":"280","issue":"1750","abstract":"Parasites may have large effects on host population dynamics, marine fisheries and conservation, but a clear elucidation of their impact is limited by a lack of ecosystem-scale experimental data. We conducted a meta-analysis of replicated manipulative field experiments concerning the influence of parasitism by crustaceans on the marine survival of Atlantic salmon (Salmo salar L.). The data include 24 trials in which tagged smolts (totalling 283 347 fish; 1996-2008) were released as paired control and parasiticide-treated groups into 10 areas of Ireland and Norway. All experimental fish were infection-free when released into freshwater, and a proportion of each group was recovered as adult recruits returning to coastal waters 1 or more years later. Treatment had a significant positive effect on survival to recruitment, with an overall effect size (odds ratio) of 1.29 that corresponds to an estimated loss of 39 per cent (95% CI: 18-55%) of adult salmon recruitment. The parasitic crustaceans were probably acquired during early marine migration in areas that host large aquaculture populations of domesticated salmon, which elevate local abundances of ectoparasitic copepods-particularly Lepeophtheirus salmonis. These results provide experimental evidence from a large marine ecosystem that parasites can have large impacts on fish recruitment, fisheries and conservation.","DOI":"10.1098/rspb.2012.2359","ISSN":"1471-2954","note":"PMID: 23135680","author":[{"family":"Krkosek","given":"Martin"},{"family":"Revie","given":"Crawford W"},{"family":"Gargan","given":"Patrick G"},{"family":"Skilbrei","given":"Ove T"},{"family":"Finstad","given":"Bengt"},{"family":"Todd","given":"Christopher D"}],"issued":{"date-parts":[["2013",1]]}}}],"schema":"https://github.com/citation-style-language/schema/raw/master/csl-citation.json"} </w:instrText>
      </w:r>
      <w:r w:rsidR="00C61401">
        <w:rPr>
          <w:rFonts w:ascii="Times New Roman" w:hAnsi="Times New Roman" w:cs="Times New Roman"/>
          <w:sz w:val="24"/>
          <w:szCs w:val="24"/>
        </w:rPr>
        <w:fldChar w:fldCharType="separate"/>
      </w:r>
      <w:r w:rsidR="00C61401" w:rsidRPr="005B7690">
        <w:rPr>
          <w:rFonts w:ascii="Times New Roman" w:hAnsi="Times New Roman" w:cs="Times New Roman"/>
          <w:sz w:val="24"/>
        </w:rPr>
        <w:t>(Williams 1964, Barber et al. 2000, Longshaw et al. 2010, Krkosek et al. 2013)</w:t>
      </w:r>
      <w:r w:rsidR="00C61401">
        <w:rPr>
          <w:rFonts w:ascii="Times New Roman" w:hAnsi="Times New Roman" w:cs="Times New Roman"/>
          <w:sz w:val="24"/>
          <w:szCs w:val="24"/>
        </w:rPr>
        <w:fldChar w:fldCharType="end"/>
      </w:r>
      <w:r w:rsidR="00330B0B" w:rsidRPr="00330B0B">
        <w:rPr>
          <w:rFonts w:ascii="Times New Roman" w:hAnsi="Times New Roman" w:cs="Times New Roman"/>
          <w:sz w:val="24"/>
          <w:szCs w:val="24"/>
        </w:rPr>
        <w:t xml:space="preserve">. </w:t>
      </w:r>
      <w:r w:rsidR="0014571C">
        <w:rPr>
          <w:rFonts w:ascii="Times New Roman" w:hAnsi="Times New Roman" w:cs="Times New Roman"/>
          <w:sz w:val="24"/>
          <w:szCs w:val="24"/>
        </w:rPr>
        <w:t xml:space="preserve">For fish, </w:t>
      </w:r>
      <w:r w:rsidR="00330B0B">
        <w:rPr>
          <w:rFonts w:ascii="Times New Roman" w:hAnsi="Times New Roman" w:cs="Times New Roman"/>
          <w:sz w:val="24"/>
          <w:szCs w:val="24"/>
        </w:rPr>
        <w:t>understanding the dynamics of multi-host</w:t>
      </w:r>
      <w:r w:rsidR="0014571C">
        <w:rPr>
          <w:rFonts w:ascii="Times New Roman" w:hAnsi="Times New Roman" w:cs="Times New Roman"/>
          <w:sz w:val="24"/>
          <w:szCs w:val="24"/>
        </w:rPr>
        <w:t xml:space="preserve"> </w:t>
      </w:r>
      <w:r w:rsidR="00330B0B">
        <w:rPr>
          <w:rFonts w:ascii="Times New Roman" w:hAnsi="Times New Roman" w:cs="Times New Roman"/>
          <w:sz w:val="24"/>
          <w:szCs w:val="24"/>
        </w:rPr>
        <w:t>parasite system</w:t>
      </w:r>
      <w:r w:rsidR="0014571C">
        <w:rPr>
          <w:rFonts w:ascii="Times New Roman" w:hAnsi="Times New Roman" w:cs="Times New Roman"/>
          <w:sz w:val="24"/>
          <w:szCs w:val="24"/>
        </w:rPr>
        <w:t>s</w:t>
      </w:r>
      <w:r w:rsidR="00330B0B">
        <w:rPr>
          <w:rFonts w:ascii="Times New Roman" w:hAnsi="Times New Roman" w:cs="Times New Roman"/>
          <w:sz w:val="24"/>
          <w:szCs w:val="24"/>
        </w:rPr>
        <w:t xml:space="preserve"> can </w:t>
      </w:r>
      <w:r w:rsidR="0014571C">
        <w:rPr>
          <w:rFonts w:ascii="Times New Roman" w:hAnsi="Times New Roman" w:cs="Times New Roman"/>
          <w:sz w:val="24"/>
          <w:szCs w:val="24"/>
        </w:rPr>
        <w:t xml:space="preserve">be of importance for the health and management of farmed fish </w:t>
      </w:r>
      <w:r w:rsidR="00A2616C">
        <w:rPr>
          <w:rFonts w:ascii="Times New Roman" w:hAnsi="Times New Roman" w:cs="Times New Roman"/>
          <w:sz w:val="24"/>
          <w:szCs w:val="24"/>
        </w:rPr>
        <w:t xml:space="preserve">as well as </w:t>
      </w:r>
      <w:r w:rsidR="0014571C">
        <w:rPr>
          <w:rFonts w:ascii="Times New Roman" w:hAnsi="Times New Roman" w:cs="Times New Roman"/>
          <w:sz w:val="24"/>
          <w:szCs w:val="24"/>
        </w:rPr>
        <w:t>the survival and management of wild fish stocks</w:t>
      </w:r>
      <w:r w:rsidR="00A2616C">
        <w:rPr>
          <w:rFonts w:ascii="Times New Roman" w:hAnsi="Times New Roman" w:cs="Times New Roman"/>
          <w:sz w:val="24"/>
          <w:szCs w:val="24"/>
        </w:rPr>
        <w:t>.</w:t>
      </w:r>
      <w:r w:rsidR="00330B0B">
        <w:rPr>
          <w:rFonts w:ascii="Times New Roman" w:hAnsi="Times New Roman" w:cs="Times New Roman"/>
          <w:sz w:val="24"/>
          <w:szCs w:val="24"/>
        </w:rPr>
        <w:t xml:space="preserve"> Such is the case on the </w:t>
      </w:r>
      <w:r w:rsidR="00E9281D">
        <w:rPr>
          <w:rFonts w:ascii="Times New Roman" w:hAnsi="Times New Roman" w:cs="Times New Roman"/>
          <w:sz w:val="24"/>
          <w:szCs w:val="24"/>
        </w:rPr>
        <w:t>Pacific</w:t>
      </w:r>
      <w:r w:rsidR="00330B0B">
        <w:rPr>
          <w:rFonts w:ascii="Times New Roman" w:hAnsi="Times New Roman" w:cs="Times New Roman"/>
          <w:sz w:val="24"/>
          <w:szCs w:val="24"/>
        </w:rPr>
        <w:t xml:space="preserve"> coast of British Columbia, Canada, where </w:t>
      </w:r>
      <w:r w:rsidR="00466B1D">
        <w:rPr>
          <w:rFonts w:ascii="Times New Roman" w:hAnsi="Times New Roman" w:cs="Times New Roman"/>
          <w:sz w:val="24"/>
          <w:szCs w:val="24"/>
        </w:rPr>
        <w:t xml:space="preserve">five species of </w:t>
      </w:r>
      <w:r w:rsidR="001F33A9">
        <w:rPr>
          <w:rFonts w:ascii="Times New Roman" w:hAnsi="Times New Roman" w:cs="Times New Roman"/>
          <w:sz w:val="24"/>
          <w:szCs w:val="24"/>
        </w:rPr>
        <w:t xml:space="preserve">wild </w:t>
      </w:r>
      <w:r w:rsidR="00E9281D">
        <w:rPr>
          <w:rFonts w:ascii="Times New Roman" w:hAnsi="Times New Roman" w:cs="Times New Roman"/>
          <w:sz w:val="24"/>
          <w:szCs w:val="24"/>
        </w:rPr>
        <w:t>Pacific</w:t>
      </w:r>
      <w:r w:rsidR="00466B1D">
        <w:rPr>
          <w:rFonts w:ascii="Times New Roman" w:hAnsi="Times New Roman" w:cs="Times New Roman"/>
          <w:sz w:val="24"/>
          <w:szCs w:val="24"/>
        </w:rPr>
        <w:t xml:space="preserve"> salmon</w:t>
      </w:r>
      <w:r w:rsidR="00612F26">
        <w:rPr>
          <w:rFonts w:ascii="Times New Roman" w:hAnsi="Times New Roman" w:cs="Times New Roman"/>
          <w:sz w:val="24"/>
          <w:szCs w:val="24"/>
        </w:rPr>
        <w:t xml:space="preserve"> </w:t>
      </w:r>
      <w:r w:rsidR="00612F26" w:rsidRPr="00906435">
        <w:rPr>
          <w:rFonts w:ascii="Times New Roman" w:hAnsi="Times New Roman" w:cs="Times New Roman"/>
          <w:sz w:val="24"/>
          <w:szCs w:val="24"/>
        </w:rPr>
        <w:t>(</w:t>
      </w:r>
      <w:r w:rsidR="00612F26" w:rsidRPr="00906435">
        <w:rPr>
          <w:rFonts w:ascii="Times New Roman" w:hAnsi="Times New Roman" w:cs="Times New Roman"/>
          <w:i/>
          <w:sz w:val="24"/>
          <w:szCs w:val="24"/>
        </w:rPr>
        <w:t>Oncorhynchus</w:t>
      </w:r>
      <w:r w:rsidR="00612F26">
        <w:rPr>
          <w:rFonts w:ascii="Times New Roman" w:hAnsi="Times New Roman" w:cs="Times New Roman"/>
          <w:i/>
          <w:sz w:val="24"/>
          <w:szCs w:val="24"/>
        </w:rPr>
        <w:t xml:space="preserve"> </w:t>
      </w:r>
      <w:r w:rsidR="00612F26">
        <w:rPr>
          <w:rFonts w:ascii="Times New Roman" w:hAnsi="Times New Roman" w:cs="Times New Roman"/>
          <w:iCs/>
          <w:sz w:val="24"/>
          <w:szCs w:val="24"/>
        </w:rPr>
        <w:t>sp</w:t>
      </w:r>
      <w:r w:rsidR="00612F26">
        <w:rPr>
          <w:rFonts w:ascii="Times New Roman" w:hAnsi="Times New Roman" w:cs="Times New Roman"/>
          <w:i/>
          <w:sz w:val="24"/>
          <w:szCs w:val="24"/>
        </w:rPr>
        <w:t>.</w:t>
      </w:r>
      <w:r w:rsidR="00612F26">
        <w:rPr>
          <w:rFonts w:ascii="Times New Roman" w:hAnsi="Times New Roman" w:cs="Times New Roman"/>
          <w:iCs/>
          <w:sz w:val="24"/>
          <w:szCs w:val="24"/>
        </w:rPr>
        <w:t>)</w:t>
      </w:r>
      <w:r w:rsidR="00466B1D">
        <w:rPr>
          <w:rFonts w:ascii="Times New Roman" w:hAnsi="Times New Roman" w:cs="Times New Roman"/>
          <w:sz w:val="24"/>
          <w:szCs w:val="24"/>
        </w:rPr>
        <w:t>,</w:t>
      </w:r>
      <w:r w:rsidR="0014571C">
        <w:rPr>
          <w:rFonts w:ascii="Times New Roman" w:hAnsi="Times New Roman" w:cs="Times New Roman"/>
          <w:sz w:val="24"/>
          <w:szCs w:val="24"/>
        </w:rPr>
        <w:t xml:space="preserve"> farmed Atlantic salmon</w:t>
      </w:r>
      <w:r w:rsidR="00A2616C">
        <w:rPr>
          <w:rFonts w:ascii="Times New Roman" w:hAnsi="Times New Roman" w:cs="Times New Roman"/>
          <w:sz w:val="24"/>
          <w:szCs w:val="24"/>
        </w:rPr>
        <w:t xml:space="preserve"> </w:t>
      </w:r>
      <w:r w:rsidR="00A2616C" w:rsidRPr="00F82877">
        <w:rPr>
          <w:rFonts w:ascii="Times New Roman" w:eastAsia="Times New Roman" w:hAnsi="Times New Roman" w:cs="Times New Roman"/>
          <w:sz w:val="24"/>
          <w:szCs w:val="24"/>
          <w:lang w:eastAsia="en-CA"/>
        </w:rPr>
        <w:t>(</w:t>
      </w:r>
      <w:r w:rsidR="00A2616C" w:rsidRPr="005B7690">
        <w:rPr>
          <w:rFonts w:ascii="Times New Roman" w:eastAsia="Times New Roman" w:hAnsi="Times New Roman" w:cs="Times New Roman"/>
          <w:i/>
          <w:iCs/>
          <w:sz w:val="24"/>
          <w:szCs w:val="24"/>
          <w:lang w:eastAsia="en-CA"/>
        </w:rPr>
        <w:t>Salmo salar</w:t>
      </w:r>
      <w:r w:rsidR="00A2616C" w:rsidRPr="00F82877">
        <w:rPr>
          <w:rFonts w:ascii="Times New Roman" w:eastAsia="Times New Roman" w:hAnsi="Times New Roman" w:cs="Times New Roman"/>
          <w:sz w:val="24"/>
          <w:szCs w:val="24"/>
          <w:lang w:eastAsia="en-CA"/>
        </w:rPr>
        <w:t>)</w:t>
      </w:r>
      <w:r w:rsidR="0014571C">
        <w:rPr>
          <w:rFonts w:ascii="Times New Roman" w:hAnsi="Times New Roman" w:cs="Times New Roman"/>
          <w:sz w:val="24"/>
          <w:szCs w:val="24"/>
        </w:rPr>
        <w:t>,</w:t>
      </w:r>
      <w:r w:rsidR="00466B1D">
        <w:rPr>
          <w:rFonts w:ascii="Times New Roman" w:hAnsi="Times New Roman" w:cs="Times New Roman"/>
          <w:sz w:val="24"/>
          <w:szCs w:val="24"/>
        </w:rPr>
        <w:t xml:space="preserve"> and </w:t>
      </w:r>
      <w:r w:rsidR="0014571C">
        <w:rPr>
          <w:rFonts w:ascii="Times New Roman" w:hAnsi="Times New Roman" w:cs="Times New Roman"/>
          <w:sz w:val="24"/>
          <w:szCs w:val="24"/>
        </w:rPr>
        <w:t xml:space="preserve">possibly wild </w:t>
      </w:r>
      <w:r w:rsidR="00A2616C">
        <w:rPr>
          <w:rFonts w:ascii="Times New Roman" w:hAnsi="Times New Roman" w:cs="Times New Roman"/>
          <w:sz w:val="24"/>
          <w:szCs w:val="24"/>
        </w:rPr>
        <w:t xml:space="preserve">Pacific </w:t>
      </w:r>
      <w:r w:rsidR="0014571C">
        <w:rPr>
          <w:rFonts w:ascii="Times New Roman" w:hAnsi="Times New Roman" w:cs="Times New Roman"/>
          <w:sz w:val="24"/>
          <w:szCs w:val="24"/>
        </w:rPr>
        <w:t>herring</w:t>
      </w:r>
      <w:r w:rsidR="00A2616C">
        <w:rPr>
          <w:rFonts w:ascii="Times New Roman" w:hAnsi="Times New Roman" w:cs="Times New Roman"/>
          <w:sz w:val="24"/>
          <w:szCs w:val="24"/>
        </w:rPr>
        <w:t xml:space="preserve"> (</w:t>
      </w:r>
      <w:r w:rsidR="00A2616C" w:rsidRPr="005B7690">
        <w:rPr>
          <w:rFonts w:ascii="Times New Roman" w:hAnsi="Times New Roman" w:cs="Times New Roman"/>
          <w:i/>
          <w:iCs/>
          <w:sz w:val="24"/>
          <w:szCs w:val="24"/>
        </w:rPr>
        <w:t>Clupea pallasii</w:t>
      </w:r>
      <w:r w:rsidR="00A2616C">
        <w:rPr>
          <w:rFonts w:ascii="Times New Roman" w:hAnsi="Times New Roman" w:cs="Times New Roman"/>
          <w:sz w:val="24"/>
          <w:szCs w:val="24"/>
        </w:rPr>
        <w:t>)</w:t>
      </w:r>
      <w:r w:rsidR="0014571C">
        <w:rPr>
          <w:rFonts w:ascii="Times New Roman" w:hAnsi="Times New Roman" w:cs="Times New Roman"/>
          <w:sz w:val="24"/>
          <w:szCs w:val="24"/>
        </w:rPr>
        <w:t xml:space="preserve">, may indirectly interact via their shared </w:t>
      </w:r>
      <w:r w:rsidR="00D55295">
        <w:rPr>
          <w:rFonts w:ascii="Times New Roman" w:hAnsi="Times New Roman" w:cs="Times New Roman"/>
          <w:sz w:val="24"/>
          <w:szCs w:val="24"/>
        </w:rPr>
        <w:t>ectoparasitic sea lice (</w:t>
      </w:r>
      <w:r w:rsidR="00D55295">
        <w:rPr>
          <w:rFonts w:ascii="Times New Roman" w:hAnsi="Times New Roman" w:cs="Times New Roman"/>
          <w:i/>
          <w:sz w:val="24"/>
          <w:szCs w:val="24"/>
        </w:rPr>
        <w:t xml:space="preserve">Lepeiotheirus salmonis </w:t>
      </w:r>
      <w:r w:rsidR="00D55295">
        <w:rPr>
          <w:rFonts w:ascii="Times New Roman" w:hAnsi="Times New Roman" w:cs="Times New Roman"/>
          <w:sz w:val="24"/>
          <w:szCs w:val="24"/>
        </w:rPr>
        <w:t xml:space="preserve">for the salmonids and </w:t>
      </w:r>
      <w:r w:rsidR="00D55295">
        <w:rPr>
          <w:rFonts w:ascii="Times New Roman" w:hAnsi="Times New Roman" w:cs="Times New Roman"/>
          <w:i/>
          <w:sz w:val="24"/>
          <w:szCs w:val="24"/>
        </w:rPr>
        <w:t xml:space="preserve">Caligus clemensi </w:t>
      </w:r>
      <w:r w:rsidR="00D55295">
        <w:rPr>
          <w:rFonts w:ascii="Times New Roman" w:hAnsi="Times New Roman" w:cs="Times New Roman"/>
          <w:sz w:val="24"/>
          <w:szCs w:val="24"/>
        </w:rPr>
        <w:t>for all species)</w:t>
      </w:r>
      <w:r w:rsidR="00404D9C">
        <w:rPr>
          <w:rFonts w:ascii="Times New Roman" w:hAnsi="Times New Roman" w:cs="Times New Roman"/>
          <w:sz w:val="24"/>
          <w:szCs w:val="24"/>
        </w:rPr>
        <w:t xml:space="preserve">. All of the host species are of </w:t>
      </w:r>
      <w:r w:rsidR="00404D9C">
        <w:rPr>
          <w:rFonts w:ascii="Times New Roman" w:hAnsi="Times New Roman" w:cs="Times New Roman"/>
          <w:sz w:val="24"/>
          <w:szCs w:val="24"/>
        </w:rPr>
        <w:lastRenderedPageBreak/>
        <w:t xml:space="preserve">commercial importance, and the wild fish are also a focus of </w:t>
      </w:r>
      <w:r w:rsidR="001F33A9">
        <w:rPr>
          <w:rFonts w:ascii="Times New Roman" w:hAnsi="Times New Roman" w:cs="Times New Roman"/>
          <w:sz w:val="24"/>
          <w:szCs w:val="24"/>
        </w:rPr>
        <w:t xml:space="preserve">significant </w:t>
      </w:r>
      <w:r w:rsidR="00404D9C">
        <w:rPr>
          <w:rFonts w:ascii="Times New Roman" w:hAnsi="Times New Roman" w:cs="Times New Roman"/>
          <w:sz w:val="24"/>
          <w:szCs w:val="24"/>
        </w:rPr>
        <w:t xml:space="preserve">conservation </w:t>
      </w:r>
      <w:r w:rsidR="001F33A9">
        <w:rPr>
          <w:rFonts w:ascii="Times New Roman" w:hAnsi="Times New Roman" w:cs="Times New Roman"/>
          <w:sz w:val="24"/>
          <w:szCs w:val="24"/>
        </w:rPr>
        <w:t xml:space="preserve">and </w:t>
      </w:r>
      <w:r w:rsidR="00404D9C">
        <w:rPr>
          <w:rFonts w:ascii="Times New Roman" w:hAnsi="Times New Roman" w:cs="Times New Roman"/>
          <w:sz w:val="24"/>
          <w:szCs w:val="24"/>
        </w:rPr>
        <w:t>management</w:t>
      </w:r>
      <w:r w:rsidR="001F33A9">
        <w:rPr>
          <w:rFonts w:ascii="Times New Roman" w:hAnsi="Times New Roman" w:cs="Times New Roman"/>
          <w:sz w:val="24"/>
          <w:szCs w:val="24"/>
        </w:rPr>
        <w:t xml:space="preserve"> efforts</w:t>
      </w:r>
      <w:r w:rsidR="00404D9C">
        <w:rPr>
          <w:rFonts w:ascii="Times New Roman" w:hAnsi="Times New Roman" w:cs="Times New Roman"/>
          <w:sz w:val="24"/>
          <w:szCs w:val="24"/>
        </w:rPr>
        <w:t xml:space="preserve">. </w:t>
      </w:r>
      <w:r w:rsidR="00466B1D">
        <w:rPr>
          <w:rFonts w:ascii="Times New Roman" w:hAnsi="Times New Roman" w:cs="Times New Roman"/>
          <w:sz w:val="24"/>
          <w:szCs w:val="24"/>
        </w:rPr>
        <w:t xml:space="preserve"> </w:t>
      </w:r>
      <w:r w:rsidR="00D55295">
        <w:rPr>
          <w:rFonts w:ascii="Times New Roman" w:hAnsi="Times New Roman" w:cs="Times New Roman"/>
          <w:sz w:val="24"/>
          <w:szCs w:val="24"/>
        </w:rPr>
        <w:t>I</w:t>
      </w:r>
      <w:r w:rsidR="00466B1D">
        <w:rPr>
          <w:rFonts w:ascii="Times New Roman" w:hAnsi="Times New Roman" w:cs="Times New Roman"/>
          <w:sz w:val="24"/>
          <w:szCs w:val="24"/>
        </w:rPr>
        <w:t xml:space="preserve">nfection pressure </w:t>
      </w:r>
      <w:r w:rsidR="00D55295">
        <w:rPr>
          <w:rFonts w:ascii="Times New Roman" w:hAnsi="Times New Roman" w:cs="Times New Roman"/>
          <w:sz w:val="24"/>
          <w:szCs w:val="24"/>
        </w:rPr>
        <w:t xml:space="preserve">of </w:t>
      </w:r>
      <w:r w:rsidR="00D55295">
        <w:rPr>
          <w:rFonts w:ascii="Times New Roman" w:hAnsi="Times New Roman" w:cs="Times New Roman"/>
          <w:i/>
          <w:sz w:val="24"/>
          <w:szCs w:val="24"/>
        </w:rPr>
        <w:t xml:space="preserve">L. salmonis and C. clemensi </w:t>
      </w:r>
      <w:r w:rsidR="00D55295">
        <w:rPr>
          <w:rFonts w:ascii="Times New Roman" w:hAnsi="Times New Roman" w:cs="Times New Roman"/>
          <w:sz w:val="24"/>
          <w:szCs w:val="24"/>
        </w:rPr>
        <w:t xml:space="preserve">on wild </w:t>
      </w:r>
      <w:r w:rsidR="00CB5AC3">
        <w:rPr>
          <w:rFonts w:ascii="Times New Roman" w:hAnsi="Times New Roman" w:cs="Times New Roman"/>
          <w:sz w:val="24"/>
          <w:szCs w:val="24"/>
        </w:rPr>
        <w:t xml:space="preserve">juvenile </w:t>
      </w:r>
      <w:r w:rsidR="00D55295">
        <w:rPr>
          <w:rFonts w:ascii="Times New Roman" w:hAnsi="Times New Roman" w:cs="Times New Roman"/>
          <w:sz w:val="24"/>
          <w:szCs w:val="24"/>
        </w:rPr>
        <w:t xml:space="preserve">salmon </w:t>
      </w:r>
      <w:r w:rsidR="00466B1D">
        <w:rPr>
          <w:rFonts w:ascii="Times New Roman" w:hAnsi="Times New Roman" w:cs="Times New Roman"/>
          <w:sz w:val="24"/>
          <w:szCs w:val="24"/>
        </w:rPr>
        <w:t>ha</w:t>
      </w:r>
      <w:r w:rsidR="00D55295">
        <w:rPr>
          <w:rFonts w:ascii="Times New Roman" w:hAnsi="Times New Roman" w:cs="Times New Roman"/>
          <w:sz w:val="24"/>
          <w:szCs w:val="24"/>
        </w:rPr>
        <w:t>s</w:t>
      </w:r>
      <w:r w:rsidR="00466B1D">
        <w:rPr>
          <w:rFonts w:ascii="Times New Roman" w:hAnsi="Times New Roman" w:cs="Times New Roman"/>
          <w:sz w:val="24"/>
          <w:szCs w:val="24"/>
        </w:rPr>
        <w:t xml:space="preserve"> been </w:t>
      </w:r>
      <w:r w:rsidR="00CB5AC3">
        <w:rPr>
          <w:rFonts w:ascii="Times New Roman" w:hAnsi="Times New Roman" w:cs="Times New Roman"/>
          <w:sz w:val="24"/>
          <w:szCs w:val="24"/>
        </w:rPr>
        <w:t xml:space="preserve">linked </w:t>
      </w:r>
      <w:r w:rsidR="00466B1D">
        <w:rPr>
          <w:rFonts w:ascii="Times New Roman" w:hAnsi="Times New Roman" w:cs="Times New Roman"/>
          <w:sz w:val="24"/>
          <w:szCs w:val="24"/>
        </w:rPr>
        <w:t xml:space="preserve">with </w:t>
      </w:r>
      <w:r w:rsidR="00D55295">
        <w:rPr>
          <w:rFonts w:ascii="Times New Roman" w:hAnsi="Times New Roman" w:cs="Times New Roman"/>
          <w:sz w:val="24"/>
          <w:szCs w:val="24"/>
        </w:rPr>
        <w:t xml:space="preserve">salmon </w:t>
      </w:r>
      <w:r w:rsidR="00466B1D">
        <w:rPr>
          <w:rFonts w:ascii="Times New Roman" w:hAnsi="Times New Roman" w:cs="Times New Roman"/>
          <w:sz w:val="24"/>
          <w:szCs w:val="24"/>
        </w:rPr>
        <w:t xml:space="preserve">farm </w:t>
      </w:r>
      <w:r w:rsidR="00D55295">
        <w:rPr>
          <w:rFonts w:ascii="Times New Roman" w:hAnsi="Times New Roman" w:cs="Times New Roman"/>
          <w:sz w:val="24"/>
          <w:szCs w:val="24"/>
        </w:rPr>
        <w:t xml:space="preserve">activity </w:t>
      </w:r>
      <w:r w:rsidR="00466B1D">
        <w:rPr>
          <w:rFonts w:ascii="Times New Roman" w:hAnsi="Times New Roman" w:cs="Times New Roman"/>
          <w:sz w:val="24"/>
          <w:szCs w:val="24"/>
        </w:rPr>
        <w:t>in th</w:t>
      </w:r>
      <w:r w:rsidR="00D55295">
        <w:rPr>
          <w:rFonts w:ascii="Times New Roman" w:hAnsi="Times New Roman" w:cs="Times New Roman"/>
          <w:sz w:val="24"/>
          <w:szCs w:val="24"/>
        </w:rPr>
        <w:t>is</w:t>
      </w:r>
      <w:r w:rsidR="00466B1D">
        <w:rPr>
          <w:rFonts w:ascii="Times New Roman" w:hAnsi="Times New Roman" w:cs="Times New Roman"/>
          <w:sz w:val="24"/>
          <w:szCs w:val="24"/>
        </w:rPr>
        <w:t xml:space="preserve"> region </w:t>
      </w:r>
      <w:r w:rsidR="00311331">
        <w:rPr>
          <w:rFonts w:ascii="Times New Roman" w:hAnsi="Times New Roman" w:cs="Times New Roman"/>
          <w:sz w:val="24"/>
          <w:szCs w:val="24"/>
        </w:rPr>
        <w:fldChar w:fldCharType="begin"/>
      </w:r>
      <w:r w:rsidR="00311331">
        <w:rPr>
          <w:rFonts w:ascii="Times New Roman" w:hAnsi="Times New Roman" w:cs="Times New Roman"/>
          <w:sz w:val="24"/>
          <w:szCs w:val="24"/>
        </w:rPr>
        <w:instrText xml:space="preserve"> ADDIN ZOTERO_ITEM CSL_CITATION {"citationID":"P989pdgO","properties":{"formattedCitation":"(Krko\\uc0\\u353{}ek et al. 2005, 2007, Price et al. 2010)","plainCitation":"(Krkošek et al. 2005, 2007, Price et al. 2010)","noteIndex":0},"citationItems":[{"id":1171,"uris":["http://zotero.org/users/4774453/items/8FVUVSXX"],"uri":["http://zotero.org/users/4774453/items/8FVUVSXX"],"itemData":{"id":1171,"type":"article-journal","title":"Transmission dynamics of parasitic sea lice from farm to wild salmon","container-title":"Proceedings of the Royal Society B: Biological Sciences","page":"689–696","volume":"272","issue":"1564","abstract":"Marine salmon farming has been correlated with parasitic sea lice infestations and concurrent declines of wild salmonids. Here, we report a quantitative analysis of how a single salmon farm altered the natural transmission dynamics of sea lice to juvenile Pacific salmon. We studied infections of sea lice (Lepeophtheirus salmonis and Caligus clemensi) on juvenile pink salmon (Oncorhynchus gorbuscha) and chum salmon (Oncorhynchus keta) as they passed an isolated salmon farm during their seaward migration down two long and narrow corridors. Our calculations suggest the infection pressure imposed by the farm was four orders of magnitude greater than ambient levels, resulting in a maximum infection pressure near the farm that was 73 times greater than ambient levels and exceeded ambient levels for 30 km along the two wild salmon migration corridors. The farm-produced cohort of lice parasitizing the wild juvenile hosts reached reproductive maturity and produced a second generation of lice that re-infected the juvenile salmon. This raises the infection pressure from the farm by an additional order of magnitude, with a composite infection pressure that exceeds ambient levels for 75 km of the two migration routes. Amplified sea lice infestations due to salmon farms are a potential limiting factor to wild salmonid conservation.","DOI":"10.1098/rspb.2004.3027","ISSN":"14712970","note":"PMID: 15870031","author":[{"family":"Krkošek","given":"Martin"},{"family":"Lewis","given":"Mark A"},{"family":"Volpe","given":"John P"}],"issued":{"date-parts":[["2005",4]]}}},{"id":1182,"uris":["http://zotero.org/users/4774453/items/QYN76IML"],"uri":["http://zotero.org/users/4774453/items/QYN76IML"],"itemData":{"id":1182,"type":"article-journal","title":"Declining Wild Salmon Populations in Relation to Parasites from Farm Salmon","container-title":"Science","page":"1772 – 1775","volume":"40","abstract":"Rather than benefiting wild fish, industrial aquaculture may contribute to declines in ocean fisheries and ecosystems. Farm salmon are commonly infected with salmon lice (Lepeophtheirus salmonis), which are native ectoparasitic copepods. We show that recurrent louse infestations of wild juvenile pink salmon (Oncorhynchus gorbuscha), all associated with salmon farms, have depressed wild pink salmon populations and placed them on a trajectory toward rapid local extinction. The louse-induced mortality of pink salmon is commonly over 80% and exceeds previous fishing mortality. If outbreaks continue, then local extinction is certain, and a 99% collapse in pink salmon population abundance is expected in four salmon generations. These results suggest that salmon farms can cause parasite outbreaks that erode the capacity of a coastal ecosystem to support wild salmon populations.","DOI":"10.1126/science.1149887","author":[{"family":"Krkošek","given":"Martin"},{"family":"Ford","given":"Jennifer S"},{"family":"Morton","given":"Alexandra"},{"family":"Lele","given":"Subhash"},{"family":"Myers","given":"Ransom A"},{"family":"Lewis","given":"Mark A"}],"issued":{"date-parts":[["2007"]]}}},{"id":6276,"uris":["http://zotero.org/users/4774453/items/4ZHTY7KH"],"uri":["http://zotero.org/users/4774453/items/4ZHTY7KH"],"itemData":{"id":6276,"type":"article-journal","title":"Evidence of farm-induced parasite infestations on wild juvenile salmon in multiple regions of coastal British Columbia, Canada","container-title":"Canadian Journal of Fisheries and Aquatic Sciences","page":"1925-1932","volume":"67","issue":"12","source":"NRC Research Press","abstract":"Salmon farms are spatially concentrated reservoirs of fish host populations that can disrupt natural salmonid host–parasite dynamics. Sea lice frequently infect farm salmon and parasitize sympatric..., Les élevages de saumons sont des réservoirs concentrés dans l'espace de populations de poissons hôtes qui peuvent perturber la dynamique naturelle des saumons hôtes et de leurs parasites. Les puces...","DOI":"10.1139/F10-105","ISSN":"0706-652X","journalAbbreviation":"Can. J. Fish. Aquat. Sci.","author":[{"family":"Price","given":"M. H.H."},{"family":"Morton","given":"A."},{"family":"Reynolds","given":"J. D."}],"issued":{"date-parts":[["2010",11,9]]}}}],"schema":"https://github.com/citation-style-language/schema/raw/master/csl-citation.json"} </w:instrText>
      </w:r>
      <w:r w:rsidR="00311331">
        <w:rPr>
          <w:rFonts w:ascii="Times New Roman" w:hAnsi="Times New Roman" w:cs="Times New Roman"/>
          <w:sz w:val="24"/>
          <w:szCs w:val="24"/>
        </w:rPr>
        <w:fldChar w:fldCharType="separate"/>
      </w:r>
      <w:r w:rsidR="00311331" w:rsidRPr="00311331">
        <w:rPr>
          <w:rFonts w:ascii="Times New Roman" w:hAnsi="Times New Roman" w:cs="Times New Roman"/>
          <w:sz w:val="24"/>
          <w:szCs w:val="24"/>
        </w:rPr>
        <w:t>(Krkošek et al. 2005, 2007, Price et al. 2010)</w:t>
      </w:r>
      <w:r w:rsidR="00311331">
        <w:rPr>
          <w:rFonts w:ascii="Times New Roman" w:hAnsi="Times New Roman" w:cs="Times New Roman"/>
          <w:sz w:val="24"/>
          <w:szCs w:val="24"/>
        </w:rPr>
        <w:fldChar w:fldCharType="end"/>
      </w:r>
      <w:r w:rsidR="00311331">
        <w:rPr>
          <w:rFonts w:ascii="Times New Roman" w:hAnsi="Times New Roman" w:cs="Times New Roman"/>
          <w:sz w:val="24"/>
          <w:szCs w:val="24"/>
        </w:rPr>
        <w:t>,</w:t>
      </w:r>
      <w:r w:rsidR="00311331" w:rsidDel="00311331">
        <w:rPr>
          <w:rFonts w:ascii="Times New Roman" w:hAnsi="Times New Roman" w:cs="Times New Roman"/>
          <w:sz w:val="24"/>
          <w:szCs w:val="24"/>
        </w:rPr>
        <w:t xml:space="preserve"> </w:t>
      </w:r>
      <w:r w:rsidR="00D55295">
        <w:rPr>
          <w:rFonts w:ascii="Times New Roman" w:hAnsi="Times New Roman" w:cs="Times New Roman"/>
          <w:sz w:val="24"/>
          <w:szCs w:val="24"/>
        </w:rPr>
        <w:t xml:space="preserve">but </w:t>
      </w:r>
      <w:r w:rsidR="00CB5AC3">
        <w:rPr>
          <w:rFonts w:ascii="Times New Roman" w:hAnsi="Times New Roman" w:cs="Times New Roman"/>
          <w:sz w:val="24"/>
          <w:szCs w:val="24"/>
        </w:rPr>
        <w:t xml:space="preserve">how the dynamics of </w:t>
      </w:r>
      <w:r w:rsidR="00CB5AC3">
        <w:rPr>
          <w:rFonts w:ascii="Times New Roman" w:hAnsi="Times New Roman" w:cs="Times New Roman"/>
          <w:i/>
          <w:sz w:val="24"/>
          <w:szCs w:val="24"/>
        </w:rPr>
        <w:t xml:space="preserve">L. salmonis </w:t>
      </w:r>
      <w:r w:rsidR="00CB5AC3">
        <w:rPr>
          <w:rFonts w:ascii="Times New Roman" w:hAnsi="Times New Roman" w:cs="Times New Roman"/>
          <w:sz w:val="24"/>
          <w:szCs w:val="24"/>
        </w:rPr>
        <w:t xml:space="preserve">and </w:t>
      </w:r>
      <w:r w:rsidR="00CB5AC3">
        <w:rPr>
          <w:rFonts w:ascii="Times New Roman" w:hAnsi="Times New Roman" w:cs="Times New Roman"/>
          <w:i/>
          <w:sz w:val="24"/>
          <w:szCs w:val="24"/>
        </w:rPr>
        <w:t xml:space="preserve">C. clemensi </w:t>
      </w:r>
      <w:r w:rsidR="00CB5AC3">
        <w:rPr>
          <w:rFonts w:ascii="Times New Roman" w:hAnsi="Times New Roman" w:cs="Times New Roman"/>
          <w:sz w:val="24"/>
          <w:szCs w:val="24"/>
        </w:rPr>
        <w:t xml:space="preserve">vary among Pacific salmon species is not well resolved, nor </w:t>
      </w:r>
      <w:r w:rsidR="00612F26">
        <w:rPr>
          <w:rFonts w:ascii="Times New Roman" w:hAnsi="Times New Roman" w:cs="Times New Roman"/>
          <w:sz w:val="24"/>
          <w:szCs w:val="24"/>
        </w:rPr>
        <w:t xml:space="preserve">is </w:t>
      </w:r>
      <w:r w:rsidR="00CB5AC3">
        <w:rPr>
          <w:rFonts w:ascii="Times New Roman" w:hAnsi="Times New Roman" w:cs="Times New Roman"/>
          <w:sz w:val="24"/>
          <w:szCs w:val="24"/>
        </w:rPr>
        <w:t>the role of herring</w:t>
      </w:r>
      <w:r w:rsidR="00612F26">
        <w:rPr>
          <w:rFonts w:ascii="Times New Roman" w:hAnsi="Times New Roman" w:cs="Times New Roman"/>
          <w:sz w:val="24"/>
          <w:szCs w:val="24"/>
        </w:rPr>
        <w:t xml:space="preserve"> in the system</w:t>
      </w:r>
      <w:r w:rsidR="00CB5AC3">
        <w:rPr>
          <w:rFonts w:ascii="Times New Roman" w:hAnsi="Times New Roman" w:cs="Times New Roman"/>
          <w:sz w:val="24"/>
          <w:szCs w:val="24"/>
        </w:rPr>
        <w:t xml:space="preserve">, which </w:t>
      </w:r>
      <w:r w:rsidR="000F23DA">
        <w:rPr>
          <w:rFonts w:ascii="Times New Roman" w:hAnsi="Times New Roman" w:cs="Times New Roman"/>
          <w:sz w:val="24"/>
          <w:szCs w:val="24"/>
        </w:rPr>
        <w:t xml:space="preserve">may </w:t>
      </w:r>
      <w:r w:rsidR="00CB5AC3">
        <w:rPr>
          <w:rFonts w:ascii="Times New Roman" w:hAnsi="Times New Roman" w:cs="Times New Roman"/>
          <w:sz w:val="24"/>
          <w:szCs w:val="24"/>
        </w:rPr>
        <w:t xml:space="preserve">provide a wild refuge host population for </w:t>
      </w:r>
      <w:r w:rsidR="00CB5AC3">
        <w:rPr>
          <w:rFonts w:ascii="Times New Roman" w:hAnsi="Times New Roman" w:cs="Times New Roman"/>
          <w:i/>
          <w:sz w:val="24"/>
          <w:szCs w:val="24"/>
        </w:rPr>
        <w:t>C. clemensi.</w:t>
      </w:r>
    </w:p>
    <w:p w14:paraId="0F9BAB3B" w14:textId="2273EF32" w:rsidR="00906435" w:rsidRPr="00330B0B" w:rsidRDefault="00E9281D" w:rsidP="007417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Pacific</w:t>
      </w:r>
      <w:r w:rsidR="00906435" w:rsidRPr="00906435">
        <w:rPr>
          <w:rFonts w:ascii="Times New Roman" w:hAnsi="Times New Roman" w:cs="Times New Roman"/>
          <w:sz w:val="24"/>
          <w:szCs w:val="24"/>
        </w:rPr>
        <w:t xml:space="preserve"> salmon make up some of the most important fisheries in Canada, not only with respect to their economic importance but also from a cultural and historical perspective </w:t>
      </w:r>
      <w:r w:rsidR="00817B2B">
        <w:rPr>
          <w:rFonts w:ascii="Times New Roman" w:hAnsi="Times New Roman" w:cs="Times New Roman"/>
          <w:sz w:val="24"/>
          <w:szCs w:val="24"/>
        </w:rPr>
        <w:fldChar w:fldCharType="begin"/>
      </w:r>
      <w:r w:rsidR="00817B2B">
        <w:rPr>
          <w:rFonts w:ascii="Times New Roman" w:hAnsi="Times New Roman" w:cs="Times New Roman"/>
          <w:sz w:val="24"/>
          <w:szCs w:val="24"/>
        </w:rPr>
        <w:instrText xml:space="preserve"> ADDIN ZOTERO_ITEM CSL_CITATION {"citationID":"1olQjVx1","properties":{"formattedCitation":"(Cooke et al. 2004, Eliason et al. 2011, FAO 2015)","plainCitation":"(Cooke et al. 2004, Eliason et al. 2011, FAO 2015)","noteIndex":0},"citationItems":[{"id":1232,"uris":["http://zotero.org/users/4774453/items/IREYQVCK"],"uri":["http://zotero.org/users/4774453/items/IREYQVCK"],"itemData":{"id":1232,"type":"article-journal","title":"Abnormal migration timing and high en route mortality of Sockeye Salmon in the Fraser river, British Columbia","container-title":"Fisheries","page":"23–32","volume":"29","issue":"2","abstract":"Since 1995, several stocks of Fraser River sockeye salmon (Oncorhynchus nerka) have begun upriver spawning migrations significantly earlier than previously observed. In some years, the timing of peak migration has shifted more than 6 weeks. Coincident with this early migration are high levels of en route and pre-spawning mortality, occa- sionally exceeding 90%. These phenomena pose risks to the perpetuation of these fisheries resources. At present, although there are many competing hypotheses (e.g., energetics, osmoregulatory dysfunction, oceanic conditions, parasites) that may account for early migration and high mortality, there are no definitive answers, nor any causal evidence that link these issues. With poor predictive ability in the face of uncer- tainty, fisheries managers have been unable to effectively allocate harvest quotas, while ensuring that sufficient fish are able to not only reach the spawning sites, but also successfully reproduce. If trends in mortality rates continue, several important sock- eye salmon fisheries and stocks could collapse. Indeed, one sockeye stock has already been emergency listed as endangered under Canadian legislation.","DOI":"10.1577/1548-8446(2004)29[22:AMTAHE]2.0.CO;2","ISSN":"0363-2415","author":[{"family":"Cooke","given":"Steven J."},{"family":"Hinch","given":"Scott G."},{"family":"Farrell","given":"Anthony P."},{"family":"Lapointe","given":"Michael F."},{"family":"Jones","given":"Simon R. M."},{"family":"Macdonald","given":"Stevenson J"},{"family":"Patterson","given":"David A."},{"family":"Healey","given":"Michael C."},{"family":"Van Der Kraak","given":"Glen"}],"issued":{"date-parts":[["2004"]]}}},{"id":1343,"uris":["http://zotero.org/users/4774453/items/YU52CD8R"],"uri":["http://zotero.org/users/4774453/items/YU52CD8R"],"itemData":{"id":1343,"type":"article-journal","title":"Differences in Thermal Tolerance Among Sockeye Salmon Populations","container-title":"Science","page":"109–112","volume":"332","issue":"6025","abstract":"Bacteria and their viruses (phages) undergo rapid coevolution in test tubes, but the relevance to natural environments is unclear. By using a \"mark-recapture\" approach, we showed rapid coevolution of bacteria and phages in a soil community. Unlike coevolution in vitro, which is characterized by increases in infectivity and resistance through time (arms race dynamics), coevolution in soil resulted in hosts more resistant to their contemporary than past and future parasites (fluctuating selection dynamics). Fluctuating selection dynamics, which can potentially continue indefinitely, can be explained by fitness costs constraining the evolution of high levels of resistance in soil. These results suggest that rapid coevolution between bacteria and phage is likely to play a key role in structuring natural microbial communities.","DOI":"10.1126/science.1198767","ISSN":"00368075","note":"PMID: 21454789","author":[{"family":"Eliason","given":"Erika J."},{"family":"Clark","given":"Timothy D."},{"family":"Hague","given":"Merran J."},{"family":"Hanson","given":"Linda M."},{"family":"Gallagher","given":"Zoë S."},{"family":"Jeffries","given":"Ken M."},{"family":"Gale","given":"Marika K."},{"family":"Patterson","given":"David A."},{"family":"Hinch","given":"Scott G."},{"family":"Farrell","given":"Anthony P."}],"issued":{"date-parts":[["2011"]]}}},{"id":1298,"uris":["http://zotero.org/users/4774453/items/MMVHR2IG"],"uri":["http://zotero.org/users/4774453/items/MMVHR2IG"],"itemData":{"id":1298,"type":"report","title":"FAO Global Capture Production database updated to 2013 - Summary information","author":[{"literal":"FAO"}],"issued":{"date-parts":[["2015"]]}}}],"schema":"https://github.com/citation-style-language/schema/raw/master/csl-citation.json"} </w:instrText>
      </w:r>
      <w:r w:rsidR="00817B2B">
        <w:rPr>
          <w:rFonts w:ascii="Times New Roman" w:hAnsi="Times New Roman" w:cs="Times New Roman"/>
          <w:sz w:val="24"/>
          <w:szCs w:val="24"/>
        </w:rPr>
        <w:fldChar w:fldCharType="separate"/>
      </w:r>
      <w:r w:rsidR="00817B2B" w:rsidRPr="005B7690">
        <w:rPr>
          <w:rFonts w:ascii="Times New Roman" w:hAnsi="Times New Roman" w:cs="Times New Roman"/>
          <w:sz w:val="24"/>
        </w:rPr>
        <w:t>(Cooke et al. 2004, Eliason et al. 2011, FAO 2015)</w:t>
      </w:r>
      <w:r w:rsidR="00817B2B">
        <w:rPr>
          <w:rFonts w:ascii="Times New Roman" w:hAnsi="Times New Roman" w:cs="Times New Roman"/>
          <w:sz w:val="24"/>
          <w:szCs w:val="24"/>
        </w:rPr>
        <w:fldChar w:fldCharType="end"/>
      </w:r>
      <w:r w:rsidR="00817B2B">
        <w:rPr>
          <w:rFonts w:ascii="Times New Roman" w:hAnsi="Times New Roman" w:cs="Times New Roman"/>
          <w:sz w:val="24"/>
          <w:szCs w:val="24"/>
        </w:rPr>
        <w:t>.</w:t>
      </w:r>
      <w:r w:rsidR="00906435" w:rsidRPr="00906435">
        <w:rPr>
          <w:rFonts w:ascii="Times New Roman" w:hAnsi="Times New Roman" w:cs="Times New Roman"/>
          <w:sz w:val="24"/>
          <w:szCs w:val="24"/>
        </w:rPr>
        <w:t xml:space="preserve"> </w:t>
      </w:r>
      <w:r w:rsidR="00274347">
        <w:rPr>
          <w:rFonts w:ascii="Times New Roman" w:hAnsi="Times New Roman" w:cs="Times New Roman"/>
          <w:sz w:val="24"/>
          <w:szCs w:val="24"/>
        </w:rPr>
        <w:t>However</w:t>
      </w:r>
      <w:r w:rsidR="00906435" w:rsidRPr="00906435">
        <w:rPr>
          <w:rFonts w:ascii="Times New Roman" w:hAnsi="Times New Roman" w:cs="Times New Roman"/>
          <w:sz w:val="24"/>
          <w:szCs w:val="24"/>
        </w:rPr>
        <w:t xml:space="preserve">, these fisheries have seen significant declines in recent decades. </w:t>
      </w:r>
      <w:r w:rsidR="00274347">
        <w:rPr>
          <w:rFonts w:ascii="Times New Roman" w:hAnsi="Times New Roman" w:cs="Times New Roman"/>
          <w:sz w:val="24"/>
          <w:szCs w:val="24"/>
        </w:rPr>
        <w:t>T</w:t>
      </w:r>
      <w:r w:rsidR="00906435" w:rsidRPr="00906435">
        <w:rPr>
          <w:rFonts w:ascii="Times New Roman" w:hAnsi="Times New Roman" w:cs="Times New Roman"/>
          <w:sz w:val="24"/>
          <w:szCs w:val="24"/>
        </w:rPr>
        <w:t>he Fraser River sockeye salmon (</w:t>
      </w:r>
      <w:r w:rsidR="00906435" w:rsidRPr="00906435">
        <w:rPr>
          <w:rFonts w:ascii="Times New Roman" w:hAnsi="Times New Roman" w:cs="Times New Roman"/>
          <w:i/>
          <w:sz w:val="24"/>
          <w:szCs w:val="24"/>
        </w:rPr>
        <w:t>Oncorhynchus nerka</w:t>
      </w:r>
      <w:r w:rsidR="00906435" w:rsidRPr="00906435">
        <w:rPr>
          <w:rFonts w:ascii="Times New Roman" w:hAnsi="Times New Roman" w:cs="Times New Roman"/>
          <w:sz w:val="24"/>
          <w:szCs w:val="24"/>
        </w:rPr>
        <w:t xml:space="preserve">) in particular have seen large population declines, resulting in a federal judicial inquiry by the Canadian government </w:t>
      </w:r>
      <w:r w:rsidR="00E11DAA">
        <w:rPr>
          <w:rFonts w:ascii="Times New Roman" w:hAnsi="Times New Roman" w:cs="Times New Roman"/>
          <w:sz w:val="24"/>
          <w:szCs w:val="24"/>
        </w:rPr>
        <w:fldChar w:fldCharType="begin"/>
      </w:r>
      <w:r w:rsidR="00E11DAA">
        <w:rPr>
          <w:rFonts w:ascii="Times New Roman" w:hAnsi="Times New Roman" w:cs="Times New Roman"/>
          <w:sz w:val="24"/>
          <w:szCs w:val="24"/>
        </w:rPr>
        <w:instrText xml:space="preserve"> ADDIN ZOTERO_ITEM CSL_CITATION {"citationID":"uXrMpJkh","properties":{"formattedCitation":"(Cohen 2012)","plainCitation":"(Cohen 2012)","noteIndex":0},"citationItems":[{"id":1175,"uris":["http://zotero.org/users/4774453/items/BC5BXY65"],"uri":["http://zotero.org/users/4774453/items/BC5BXY65"],"itemData":{"id":1175,"type":"report","title":"Commission of Inquiry into the Decline of Sockeye Salmon in the Fraser River (Canada) The uncertain future of Fraser River sockeye Final Report – October 2012","URL":"http://www.npafc.org http://publications.gc.ca/collections/collection_2012/bcp-pco/CP32-93-2012-1-eng.pdf","author":[{"family":"Cohen","given":"Bruce I."}],"issued":{"date-parts":[["2012"]]}}}],"schema":"https://github.com/citation-style-language/schema/raw/master/csl-citation.json"} </w:instrText>
      </w:r>
      <w:r w:rsidR="00E11DAA">
        <w:rPr>
          <w:rFonts w:ascii="Times New Roman" w:hAnsi="Times New Roman" w:cs="Times New Roman"/>
          <w:sz w:val="24"/>
          <w:szCs w:val="24"/>
        </w:rPr>
        <w:fldChar w:fldCharType="separate"/>
      </w:r>
      <w:r w:rsidR="00E11DAA" w:rsidRPr="005B7690">
        <w:rPr>
          <w:rFonts w:ascii="Times New Roman" w:hAnsi="Times New Roman" w:cs="Times New Roman"/>
          <w:sz w:val="24"/>
        </w:rPr>
        <w:t>(Cohen 2012)</w:t>
      </w:r>
      <w:r w:rsidR="00E11DAA">
        <w:rPr>
          <w:rFonts w:ascii="Times New Roman" w:hAnsi="Times New Roman" w:cs="Times New Roman"/>
          <w:sz w:val="24"/>
          <w:szCs w:val="24"/>
        </w:rPr>
        <w:fldChar w:fldCharType="end"/>
      </w:r>
      <w:r w:rsidR="00906435" w:rsidRPr="00906435">
        <w:rPr>
          <w:rFonts w:ascii="Times New Roman" w:hAnsi="Times New Roman" w:cs="Times New Roman"/>
          <w:sz w:val="24"/>
          <w:szCs w:val="24"/>
        </w:rPr>
        <w:t xml:space="preserve">. </w:t>
      </w:r>
      <w:r w:rsidR="00466B1D">
        <w:rPr>
          <w:rFonts w:ascii="Times New Roman" w:hAnsi="Times New Roman" w:cs="Times New Roman"/>
          <w:sz w:val="24"/>
          <w:szCs w:val="24"/>
        </w:rPr>
        <w:t>The</w:t>
      </w:r>
      <w:r w:rsidR="00906435" w:rsidRPr="00906435">
        <w:rPr>
          <w:rFonts w:ascii="Times New Roman" w:hAnsi="Times New Roman" w:cs="Times New Roman"/>
          <w:sz w:val="24"/>
          <w:szCs w:val="24"/>
        </w:rPr>
        <w:t xml:space="preserve"> current consensus is that multiple factors impact the survival and growth of these populations </w:t>
      </w:r>
      <w:r w:rsidR="00E11DAA">
        <w:rPr>
          <w:rFonts w:ascii="Times New Roman" w:hAnsi="Times New Roman" w:cs="Times New Roman"/>
          <w:sz w:val="24"/>
          <w:szCs w:val="24"/>
        </w:rPr>
        <w:fldChar w:fldCharType="begin"/>
      </w:r>
      <w:r w:rsidR="006E1087">
        <w:rPr>
          <w:rFonts w:ascii="Times New Roman" w:hAnsi="Times New Roman" w:cs="Times New Roman"/>
          <w:sz w:val="24"/>
          <w:szCs w:val="24"/>
        </w:rPr>
        <w:instrText xml:space="preserve"> ADDIN ZOTERO_ITEM CSL_CITATION {"citationID":"N1IcU4um","properties":{"formattedCitation":"(Peterman et al. 2010, Connors et al. 2012)","plainCitation":"(Peterman et al. 2010, Connors et al. 2012)","noteIndex":0},"citationItems":[{"id":1285,"uris":["http://zotero.org/users/4774453/items/8UWVWDLD"],"uri":["http://zotero.org/users/4774453/items/8UWVWDLD"],"itemData":{"id":1285,"type":"article-journal","title":"Synthesis of evidence from a workshop on the decline of Fraser River sockeye","container-title":"A Report to the Pacific Salmon Commission, Vancouver, B.C.","page":"123pp","abstract":"Fraser River sockeye salmon (Oncorhynchus nerka) have faced many challenges, especially beginning in the 1990s. These difficulties include unfavourable ocean conditions, increasing Fraser River temperatures, and unusually early upstream migration of some populations. The latter two factors have caused high mortality rates of adult salmon during their in-river migration to spawning areas. More recently, there have been several years of extremely limited fishing opportunities for Fraser River sockeye. In addition, concerns have been raised about infections by sea lice, predation by increasing populations of marine mammals, contaminants in rivers and the Strait of Georgia, and ocean conditions possibly associated with climate change. Some British Columbia sockeye populations, including Cultus Lake sockeye within the Fraser, have reached precariously low abundance levels. The combination of increasing challenges for Fraser River sockeye, as well as increasing awareness of problems facing salmon more generally, have heightened concerns about the long-term viability of this valuable resource. In 2009, these concerns were reinforced when only 1.5 million Fraser River adult sockeye returned – the lowest number since 1947 and only 14% of the pre-season forecast of 10.5 million fish. As serious as it was, this 2009 event was only the latest in a series of indications that Fraser River sockeye populations were facing serious widespread problems. The most important indicator of those problems is the decrease in productivity over the total life cycle (adult recruits produced per spawner) that 16 out of the 18 Fraser River sockeye populations considered here have shown since the late 1980s or early 1990s. Eight stocks with additional data on juvenile abundance (fry or smolts), have shown no reductions in freshwater productivity (i.e., from spawners to juveniles), but have shown reductions in post-juvenile productivity (i.e., from juveniles to returning adult recruits). This observation indicates either that the primary mortality agents on sockeye occurred in the post-juvenile stage, or that certain stressors that were non-lethal in freshwater caused mortality later in the sockeye's life history. Section 3 of this report describes details of these circumstances, which we refer to collectively as the \"Fraser sockeye situation\". The Pacific Salmon Commission (PSC) is an institution established under the Pacific Salmon Treaty to jointly manage U.S. and Canadian fisheries directed at Fraser River sockeye in the Fraser Panel area, as well as other species. Out of concern for recent declines in abundance and productivity of Fraser River sockeye salmon, the PSC arranged a workshop on 15-17 June 2010 in Nanaimo to evaluate evidence for and against possible causes of these declines. This workshop was viewed as a first step toward evaluating and synthesizing evidence on alternative explanations for the Fraser sockeye situation. An Expert Advisory Panel was created, composed of 11 experienced researchers from Washington and British Columbia who are the authors of this report. As well, about 25 other experts were invited to attend the workshop to make presentations and to critically evaluate data and hypotheses about causes of the decline. Many observers also attended, so that a total of 68 participants were at the meeting.","author":[{"family":"Peterman","given":"R M"},{"family":"Marmorek","given":"D"},{"family":"Beckman","given":"B"},{"family":"Bradford","given":"M"}],"issued":{"date-parts":[["2010"]]}}},{"id":6405,"uris":["http://zotero.org/users/4774453/items/844G7L8P"],"uri":["http://zotero.org/users/4774453/items/844G7L8P"],"itemData":{"id":6405,"type":"article-journal","title":"Migration links ocean-scale competition and local ocean conditions with exposure to farmed salmon to shape wild salmon dynamics","container-title":"Conservation Letters","page":"304-312","volume":"5","issue":"4","source":"Wiley Online Library","abstract":"Climate, competition, and disease are well-recognized drivers of population dynamics. These stressors can be intertwined by animal migrations, leading to uncertainty about the roles of natural and anthropogenic factors in conservation and resource management. We quantitatively assessed the four leading hypotheses for an enigmatic long-term decline in productivity of Canada's iconic Fraser River sockeye salmon: (1) delayed density-dependence, (2) local oceanographic conditions, (3) pathogen transmission from farmed salmon, and (4) ocean-basin scale competition with pink salmon. Our findings suggest that the long-term decline is primarily explained by competition with pink salmon, which can be amplified by exposure to farmed salmon early in sockeye marine life, and by a compensatory interaction between coastal ocean temperature and farmed-salmon exposure. These correlative relationships suggest oceanic-scale processes, which are beyond the reach of current regulatory agencies, may exacerbate local ecological processes that challenge the coexistence of fisheries and aquaculture-based economies in coastal seas.","DOI":"10.1111/j.1755-263X.2012.00244.x","ISSN":"1755-263X","language":"en","author":[{"family":"Connors","given":"B. M."},{"family":"Braun","given":"D. C."},{"family":"Peterman","given":"R. M."},{"family":"Cooper","given":"A. B."},{"family":"Reynolds","given":"J. D."},{"family":"Dill","given":"L. M."},{"family":"Ruggerone","given":"G. T."},{"family":"Krkošek","given":"M."}],"issued":{"date-parts":[["2012"]]}}}],"schema":"https://github.com/citation-style-language/schema/raw/master/csl-citation.json"} </w:instrText>
      </w:r>
      <w:r w:rsidR="00E11DAA">
        <w:rPr>
          <w:rFonts w:ascii="Times New Roman" w:hAnsi="Times New Roman" w:cs="Times New Roman"/>
          <w:sz w:val="24"/>
          <w:szCs w:val="24"/>
        </w:rPr>
        <w:fldChar w:fldCharType="separate"/>
      </w:r>
      <w:r w:rsidR="006E1087" w:rsidRPr="005B7690">
        <w:rPr>
          <w:rFonts w:ascii="Times New Roman" w:hAnsi="Times New Roman" w:cs="Times New Roman"/>
          <w:sz w:val="24"/>
        </w:rPr>
        <w:t>(Peterman et al. 2010, Connors et al. 2012)</w:t>
      </w:r>
      <w:r w:rsidR="00E11DAA">
        <w:rPr>
          <w:rFonts w:ascii="Times New Roman" w:hAnsi="Times New Roman" w:cs="Times New Roman"/>
          <w:sz w:val="24"/>
          <w:szCs w:val="24"/>
        </w:rPr>
        <w:fldChar w:fldCharType="end"/>
      </w:r>
      <w:r w:rsidR="006E1087">
        <w:rPr>
          <w:rFonts w:ascii="Times New Roman" w:hAnsi="Times New Roman" w:cs="Times New Roman"/>
          <w:sz w:val="24"/>
          <w:szCs w:val="24"/>
        </w:rPr>
        <w:t xml:space="preserve">. </w:t>
      </w:r>
      <w:r w:rsidR="00906435" w:rsidRPr="00906435">
        <w:rPr>
          <w:rFonts w:ascii="Times New Roman" w:hAnsi="Times New Roman" w:cs="Times New Roman"/>
          <w:sz w:val="24"/>
          <w:szCs w:val="24"/>
        </w:rPr>
        <w:t xml:space="preserve">It </w:t>
      </w:r>
      <w:r w:rsidR="005E0CE1">
        <w:rPr>
          <w:rFonts w:ascii="Times New Roman" w:hAnsi="Times New Roman" w:cs="Times New Roman"/>
          <w:sz w:val="24"/>
          <w:szCs w:val="24"/>
        </w:rPr>
        <w:t xml:space="preserve">is considered </w:t>
      </w:r>
      <w:r w:rsidR="00906435" w:rsidRPr="00906435">
        <w:rPr>
          <w:rFonts w:ascii="Times New Roman" w:hAnsi="Times New Roman" w:cs="Times New Roman"/>
          <w:sz w:val="24"/>
          <w:szCs w:val="24"/>
        </w:rPr>
        <w:t xml:space="preserve">that threats during their </w:t>
      </w:r>
      <w:r w:rsidR="005E0CE1">
        <w:rPr>
          <w:rFonts w:ascii="Times New Roman" w:hAnsi="Times New Roman" w:cs="Times New Roman"/>
          <w:sz w:val="24"/>
          <w:szCs w:val="24"/>
        </w:rPr>
        <w:t>early marine</w:t>
      </w:r>
      <w:r w:rsidR="005E0CE1" w:rsidRPr="00906435">
        <w:rPr>
          <w:rFonts w:ascii="Times New Roman" w:hAnsi="Times New Roman" w:cs="Times New Roman"/>
          <w:sz w:val="24"/>
          <w:szCs w:val="24"/>
        </w:rPr>
        <w:t xml:space="preserve"> </w:t>
      </w:r>
      <w:r w:rsidR="00906435" w:rsidRPr="00906435">
        <w:rPr>
          <w:rFonts w:ascii="Times New Roman" w:hAnsi="Times New Roman" w:cs="Times New Roman"/>
          <w:sz w:val="24"/>
          <w:szCs w:val="24"/>
        </w:rPr>
        <w:t xml:space="preserve">life might be most important </w:t>
      </w:r>
      <w:r w:rsidR="00466B1D">
        <w:rPr>
          <w:rFonts w:ascii="Times New Roman" w:hAnsi="Times New Roman" w:cs="Times New Roman"/>
          <w:sz w:val="24"/>
          <w:szCs w:val="24"/>
        </w:rPr>
        <w:t>in determining</w:t>
      </w:r>
      <w:r w:rsidR="00906435" w:rsidRPr="00906435">
        <w:rPr>
          <w:rFonts w:ascii="Times New Roman" w:hAnsi="Times New Roman" w:cs="Times New Roman"/>
          <w:sz w:val="24"/>
          <w:szCs w:val="24"/>
        </w:rPr>
        <w:t xml:space="preserve"> </w:t>
      </w:r>
      <w:r w:rsidR="005E0CE1">
        <w:rPr>
          <w:rFonts w:ascii="Times New Roman" w:hAnsi="Times New Roman" w:cs="Times New Roman"/>
          <w:sz w:val="24"/>
          <w:szCs w:val="24"/>
        </w:rPr>
        <w:t xml:space="preserve">recruitment </w:t>
      </w:r>
      <w:r w:rsidR="006E1087">
        <w:rPr>
          <w:rFonts w:ascii="Times New Roman" w:hAnsi="Times New Roman" w:cs="Times New Roman"/>
          <w:sz w:val="24"/>
          <w:szCs w:val="24"/>
        </w:rPr>
        <w:fldChar w:fldCharType="begin"/>
      </w:r>
      <w:r w:rsidR="006E1087">
        <w:rPr>
          <w:rFonts w:ascii="Times New Roman" w:hAnsi="Times New Roman" w:cs="Times New Roman"/>
          <w:sz w:val="24"/>
          <w:szCs w:val="24"/>
        </w:rPr>
        <w:instrText xml:space="preserve"> ADDIN ZOTERO_ITEM CSL_CITATION {"citationID":"2DR97mJH","properties":{"formattedCitation":"(Cohen 2012, Godwin et al. 2017)","plainCitation":"(Cohen 2012, Godwin et al. 2017)","noteIndex":0},"citationItems":[{"id":1175,"uris":["http://zotero.org/users/4774453/items/BC5BXY65"],"uri":["http://zotero.org/users/4774453/items/BC5BXY65"],"itemData":{"id":1175,"type":"report","title":"Commission of Inquiry into the Decline of Sockeye Salmon in the Fraser River (Canada) The uncertain future of Fraser River sockeye Final Report – October 2012","URL":"http://www.npafc.org http://publications.gc.ca/collections/collection_2012/bcp-pco/CP32-93-2012-1-eng.pdf","author":[{"family":"Cohen","given":"Bruce I."}],"issued":{"date-parts":[["2012"]]}}},{"id":1246,"uris":["http://zotero.org/users/4774453/items/PYKTLV5U"],"uri":["http://zotero.org/users/4774453/items/PYKTLV5U"],"itemData":{"id":1246,"type":"article-journal","title":"Heavy sea louse infection is associated with decreased stomach fullness in wild juvenile sockeye salmon","container-title":"Canadian Journal of Fisheries and Aquatic Sciences","page":"1587–1595","volume":"75","issue":"10","abstract":"Foraging success can be mediated by parasites, but this is poorly understood for marine fish whose aggregations and patchy prey fields create conditions for intense intraspecific competition. We evaluated whether sea louse infection is associated with decreased stomach fullness of wild juvenile sockeye salmon (Oncorhynchus nerka) in Johnstone Strait, British Columbia, during their marine migration from the Fraser River. Caligus clemensi comprised 98.6% of the pre-adult and adult lice and 86.5% of the copepodites (freshly attached juvenile lice); the rest were Lepeophtheirus salmonis. We found that infection status was an important predictor of relative stomach fullness for juvenile sockeye (wet stomach content mass divided by body mass), as indicated by mixed-effects model selection, and that highly infected fish had 17% ± 8% lower relative stomach fullness than did lightly infected fish. This louse-associated reduction in relative stomach fullness occurs as the juvenile sockeye migrate through a food-limited environment and, presumably, elevated competition. Given that early marine growth for juvenile salmon is often a predictor of survival, our results highlight the importance of understanding sublethal effects of parasites on salmonids and possibly other fish species. Résumé : Les parasites peuvent moduler le succès d'approvisionnement, mais ce phénomène n'est pas bien compris en ce qui concerne les poissons marins, dont les groupements et la répartition parcellaire des proies créent des conditions favorables à une concurrence intraspécifique intense. Nous avons vérifié si les infections aux poux du poisson sont associées à la plénitude stomacale des saumons rouges (Oncorhynchus nerka) juvéniles sauvages dans le détroit de Johnstone (Colombie-Britannique) durant leur migration vers la mer à partir du fleuve Fraser. Caligus clemensi représente 98,6 % des poux du poisson préadultes et adultes et 86,5 % des copépodites (individus récemment fixés), alors que Lepeophtheirus salmonis constitue le reste. Nous avons constaté que l'état d'infection est un important prédicteur de la plénitude stomacale relative pour les saumons rouges juvéniles (masse humide du contenu stomacal divisée par la masse corporelle), comme l'indique la sélection de modèles à effets mixtes, et que la plénitude stomacale relative de poissons fortement infectés est de 17 % ± 8 % inférieure à celle des poissons peu infectés. Cette réduction de la plénitude stomacale relative associée aux poux se produit au moment où les jeunes saumons rouges en migration passent par un milieu où la nourriture est restreinte et où la concurrence est probablement forte. Comme la croissance précoce en mer des saumons juvéniles est souvent une variable prédictive de la survie, nos résultats soulignent l'importance d'une bonne compréhension des effets sublétaux des parasites sur les salmonidés et possiblement d'autres espèces de poissons. [Traduit par la Rédaction]","DOI":"10.1139/cjfas-2017-0267","ISSN":"0706-652X","author":[{"family":"Godwin","given":"Sean C"},{"family":"Krkošek","given":"Martin"},{"family":"Reynolds","given":"John D"},{"family":"Rogers","given":"Luke A"},{"family":"Dill","given":"Lawrence M"}],"issued":{"date-parts":[["2017"]]}}}],"schema":"https://github.com/citation-style-language/schema/raw/master/csl-citation.json"} </w:instrText>
      </w:r>
      <w:r w:rsidR="006E1087">
        <w:rPr>
          <w:rFonts w:ascii="Times New Roman" w:hAnsi="Times New Roman" w:cs="Times New Roman"/>
          <w:sz w:val="24"/>
          <w:szCs w:val="24"/>
        </w:rPr>
        <w:fldChar w:fldCharType="separate"/>
      </w:r>
      <w:r w:rsidR="006E1087" w:rsidRPr="005B7690">
        <w:rPr>
          <w:rFonts w:ascii="Times New Roman" w:hAnsi="Times New Roman" w:cs="Times New Roman"/>
          <w:sz w:val="24"/>
        </w:rPr>
        <w:t>(Cohen 2012, Godwin et al. 2017)</w:t>
      </w:r>
      <w:r w:rsidR="006E1087">
        <w:rPr>
          <w:rFonts w:ascii="Times New Roman" w:hAnsi="Times New Roman" w:cs="Times New Roman"/>
          <w:sz w:val="24"/>
          <w:szCs w:val="24"/>
        </w:rPr>
        <w:fldChar w:fldCharType="end"/>
      </w:r>
      <w:r w:rsidR="006E1087">
        <w:rPr>
          <w:rFonts w:ascii="Times New Roman" w:hAnsi="Times New Roman" w:cs="Times New Roman"/>
          <w:sz w:val="24"/>
          <w:szCs w:val="24"/>
        </w:rPr>
        <w:t>.</w:t>
      </w:r>
      <w:r w:rsidR="00906435" w:rsidRPr="00906435">
        <w:rPr>
          <w:rFonts w:ascii="Times New Roman" w:hAnsi="Times New Roman" w:cs="Times New Roman"/>
          <w:sz w:val="24"/>
          <w:szCs w:val="24"/>
        </w:rPr>
        <w:t xml:space="preserve"> Fraser River sockeye </w:t>
      </w:r>
      <w:r w:rsidR="00466B1D">
        <w:rPr>
          <w:rFonts w:ascii="Times New Roman" w:hAnsi="Times New Roman" w:cs="Times New Roman"/>
          <w:sz w:val="24"/>
          <w:szCs w:val="24"/>
        </w:rPr>
        <w:t xml:space="preserve">salmon </w:t>
      </w:r>
      <w:r w:rsidR="00C630C5">
        <w:rPr>
          <w:rFonts w:ascii="Times New Roman" w:hAnsi="Times New Roman" w:cs="Times New Roman"/>
          <w:sz w:val="24"/>
          <w:szCs w:val="24"/>
        </w:rPr>
        <w:t>enter</w:t>
      </w:r>
      <w:r w:rsidR="00906435" w:rsidRPr="00906435">
        <w:rPr>
          <w:rFonts w:ascii="Times New Roman" w:hAnsi="Times New Roman" w:cs="Times New Roman"/>
          <w:sz w:val="24"/>
          <w:szCs w:val="24"/>
        </w:rPr>
        <w:t xml:space="preserve"> the marine environment </w:t>
      </w:r>
      <w:r w:rsidR="00C630C5">
        <w:rPr>
          <w:rFonts w:ascii="Times New Roman" w:hAnsi="Times New Roman" w:cs="Times New Roman"/>
          <w:sz w:val="24"/>
          <w:szCs w:val="24"/>
        </w:rPr>
        <w:t xml:space="preserve">together with pink and chum salmon </w:t>
      </w:r>
      <w:r w:rsidR="00906435" w:rsidRPr="00906435">
        <w:rPr>
          <w:rFonts w:ascii="Times New Roman" w:hAnsi="Times New Roman" w:cs="Times New Roman"/>
          <w:sz w:val="24"/>
          <w:szCs w:val="24"/>
        </w:rPr>
        <w:t xml:space="preserve">where they </w:t>
      </w:r>
      <w:r w:rsidR="00C630C5">
        <w:rPr>
          <w:rFonts w:ascii="Times New Roman" w:hAnsi="Times New Roman" w:cs="Times New Roman"/>
          <w:sz w:val="24"/>
          <w:szCs w:val="24"/>
        </w:rPr>
        <w:t xml:space="preserve">collectively migrate </w:t>
      </w:r>
      <w:r w:rsidR="00906435" w:rsidRPr="00906435">
        <w:rPr>
          <w:rFonts w:ascii="Times New Roman" w:hAnsi="Times New Roman" w:cs="Times New Roman"/>
          <w:sz w:val="24"/>
          <w:szCs w:val="24"/>
        </w:rPr>
        <w:t xml:space="preserve">through the Strait of Georgia, </w:t>
      </w:r>
      <w:r w:rsidR="00466B1D">
        <w:rPr>
          <w:rFonts w:ascii="Times New Roman" w:hAnsi="Times New Roman" w:cs="Times New Roman"/>
          <w:sz w:val="24"/>
          <w:szCs w:val="24"/>
        </w:rPr>
        <w:t>the Discovery Island</w:t>
      </w:r>
      <w:r w:rsidR="000B244D">
        <w:rPr>
          <w:rFonts w:ascii="Times New Roman" w:hAnsi="Times New Roman" w:cs="Times New Roman"/>
          <w:sz w:val="24"/>
          <w:szCs w:val="24"/>
        </w:rPr>
        <w:t>s</w:t>
      </w:r>
      <w:r w:rsidR="00466B1D">
        <w:rPr>
          <w:rFonts w:ascii="Times New Roman" w:hAnsi="Times New Roman" w:cs="Times New Roman"/>
          <w:sz w:val="24"/>
          <w:szCs w:val="24"/>
        </w:rPr>
        <w:t xml:space="preserve"> and </w:t>
      </w:r>
      <w:r w:rsidR="00906435" w:rsidRPr="00906435">
        <w:rPr>
          <w:rFonts w:ascii="Times New Roman" w:hAnsi="Times New Roman" w:cs="Times New Roman"/>
          <w:sz w:val="24"/>
          <w:szCs w:val="24"/>
        </w:rPr>
        <w:t>Johnstone Strait, and then out through Queen Charlotte Sound to the open ocean</w:t>
      </w:r>
      <w:r w:rsidR="00187AA6">
        <w:rPr>
          <w:rFonts w:ascii="Times New Roman" w:hAnsi="Times New Roman" w:cs="Times New Roman"/>
          <w:sz w:val="24"/>
          <w:szCs w:val="24"/>
        </w:rPr>
        <w:t xml:space="preserve"> (Fig. 1)</w:t>
      </w:r>
      <w:r w:rsidR="00906435" w:rsidRPr="00906435">
        <w:rPr>
          <w:rFonts w:ascii="Times New Roman" w:hAnsi="Times New Roman" w:cs="Times New Roman"/>
          <w:sz w:val="24"/>
          <w:szCs w:val="24"/>
        </w:rPr>
        <w:t xml:space="preserve">. When the juveniles leave their freshwater spawning areas, they encounter </w:t>
      </w:r>
      <w:r w:rsidR="00C630C5">
        <w:rPr>
          <w:rFonts w:ascii="Times New Roman" w:hAnsi="Times New Roman" w:cs="Times New Roman"/>
          <w:sz w:val="24"/>
          <w:szCs w:val="24"/>
        </w:rPr>
        <w:t>multiple factors</w:t>
      </w:r>
      <w:r w:rsidR="00C630C5" w:rsidRPr="00906435">
        <w:rPr>
          <w:rFonts w:ascii="Times New Roman" w:hAnsi="Times New Roman" w:cs="Times New Roman"/>
          <w:sz w:val="24"/>
          <w:szCs w:val="24"/>
        </w:rPr>
        <w:t xml:space="preserve"> </w:t>
      </w:r>
      <w:r w:rsidR="00906435" w:rsidRPr="00906435">
        <w:rPr>
          <w:rFonts w:ascii="Times New Roman" w:hAnsi="Times New Roman" w:cs="Times New Roman"/>
          <w:sz w:val="24"/>
          <w:szCs w:val="24"/>
        </w:rPr>
        <w:t xml:space="preserve">including </w:t>
      </w:r>
      <w:r w:rsidR="00482C61">
        <w:rPr>
          <w:rFonts w:ascii="Times New Roman" w:hAnsi="Times New Roman" w:cs="Times New Roman"/>
          <w:sz w:val="24"/>
          <w:szCs w:val="24"/>
        </w:rPr>
        <w:t xml:space="preserve">variable </w:t>
      </w:r>
      <w:r w:rsidR="00906435" w:rsidRPr="00906435">
        <w:rPr>
          <w:rFonts w:ascii="Times New Roman" w:hAnsi="Times New Roman" w:cs="Times New Roman"/>
          <w:sz w:val="24"/>
          <w:szCs w:val="24"/>
        </w:rPr>
        <w:t>food</w:t>
      </w:r>
      <w:r w:rsidR="00C630C5">
        <w:rPr>
          <w:rFonts w:ascii="Times New Roman" w:hAnsi="Times New Roman" w:cs="Times New Roman"/>
          <w:sz w:val="24"/>
          <w:szCs w:val="24"/>
        </w:rPr>
        <w:t xml:space="preserve"> </w:t>
      </w:r>
      <w:r w:rsidR="00482C61">
        <w:rPr>
          <w:rFonts w:ascii="Times New Roman" w:hAnsi="Times New Roman" w:cs="Times New Roman"/>
          <w:sz w:val="24"/>
          <w:szCs w:val="24"/>
        </w:rPr>
        <w:t>availability</w:t>
      </w:r>
      <w:r w:rsidR="00C630C5">
        <w:rPr>
          <w:rFonts w:ascii="Times New Roman" w:hAnsi="Times New Roman" w:cs="Times New Roman"/>
          <w:sz w:val="24"/>
          <w:szCs w:val="24"/>
        </w:rPr>
        <w:t>, predators</w:t>
      </w:r>
      <w:r w:rsidR="00906435" w:rsidRPr="00906435">
        <w:rPr>
          <w:rFonts w:ascii="Times New Roman" w:hAnsi="Times New Roman" w:cs="Times New Roman"/>
          <w:sz w:val="24"/>
          <w:szCs w:val="24"/>
        </w:rPr>
        <w:t xml:space="preserve">, </w:t>
      </w:r>
      <w:r w:rsidR="00C630C5">
        <w:rPr>
          <w:rFonts w:ascii="Times New Roman" w:hAnsi="Times New Roman" w:cs="Times New Roman"/>
          <w:sz w:val="24"/>
          <w:szCs w:val="24"/>
        </w:rPr>
        <w:t xml:space="preserve">and </w:t>
      </w:r>
      <w:r w:rsidR="00906435" w:rsidRPr="00906435">
        <w:rPr>
          <w:rFonts w:ascii="Times New Roman" w:hAnsi="Times New Roman" w:cs="Times New Roman"/>
          <w:sz w:val="24"/>
          <w:szCs w:val="24"/>
        </w:rPr>
        <w:t xml:space="preserve">parasites </w:t>
      </w:r>
      <w:r w:rsidR="006E52B8">
        <w:rPr>
          <w:rFonts w:ascii="Times New Roman" w:hAnsi="Times New Roman" w:cs="Times New Roman"/>
          <w:sz w:val="24"/>
          <w:szCs w:val="24"/>
        </w:rPr>
        <w:fldChar w:fldCharType="begin"/>
      </w:r>
      <w:r w:rsidR="006E52B8">
        <w:rPr>
          <w:rFonts w:ascii="Times New Roman" w:hAnsi="Times New Roman" w:cs="Times New Roman"/>
          <w:sz w:val="24"/>
          <w:szCs w:val="24"/>
        </w:rPr>
        <w:instrText xml:space="preserve"> ADDIN ZOTERO_ITEM CSL_CITATION {"citationID":"lTJ1FlK1","properties":{"formattedCitation":"(Hunt et al. 2018)","plainCitation":"(Hunt et al. 2018)","noteIndex":0},"citationItems":[{"id":1259,"uris":["http://zotero.org/users/4774453/items/X56SXL6T"],"uri":["http://zotero.org/users/4774453/items/X56SXL6T"],"itemData":{"id":1259,"type":"report","title":"The Hakai Institute Juvenile Salmon Program : Early Life History Drivers of Marine Survival in Sockeye , Pink and Chum Salmon in British Columbia","page":"14","URL":"http://www.npafc.org","author":[{"family":"Hunt","given":"Brian P.V."},{"family":"Johnson","given":"Brett T"},{"family":"Godwin","given":"Sean C"},{"family":"Krkošek","given":"Martin"},{"family":"Pakhomov","given":"Evgeny A"},{"family":"Rogers","given":"Luke A"}],"issued":{"date-parts":[["2018"]]}}}],"schema":"https://github.com/citation-style-language/schema/raw/master/csl-citation.json"} </w:instrText>
      </w:r>
      <w:r w:rsidR="006E52B8">
        <w:rPr>
          <w:rFonts w:ascii="Times New Roman" w:hAnsi="Times New Roman" w:cs="Times New Roman"/>
          <w:sz w:val="24"/>
          <w:szCs w:val="24"/>
        </w:rPr>
        <w:fldChar w:fldCharType="separate"/>
      </w:r>
      <w:r w:rsidR="006E52B8" w:rsidRPr="005B7690">
        <w:rPr>
          <w:rFonts w:ascii="Times New Roman" w:hAnsi="Times New Roman" w:cs="Times New Roman"/>
          <w:sz w:val="24"/>
        </w:rPr>
        <w:t>(Hunt et al. 2018)</w:t>
      </w:r>
      <w:r w:rsidR="006E52B8">
        <w:rPr>
          <w:rFonts w:ascii="Times New Roman" w:hAnsi="Times New Roman" w:cs="Times New Roman"/>
          <w:sz w:val="24"/>
          <w:szCs w:val="24"/>
        </w:rPr>
        <w:fldChar w:fldCharType="end"/>
      </w:r>
      <w:r w:rsidR="00906435" w:rsidRPr="00906435">
        <w:rPr>
          <w:rFonts w:ascii="Times New Roman" w:hAnsi="Times New Roman" w:cs="Times New Roman"/>
          <w:sz w:val="24"/>
          <w:szCs w:val="24"/>
        </w:rPr>
        <w:t xml:space="preserve">. </w:t>
      </w:r>
    </w:p>
    <w:p w14:paraId="5735DEFF" w14:textId="63D37082" w:rsidR="004D2569" w:rsidRDefault="00906435" w:rsidP="00997EEF">
      <w:pPr>
        <w:spacing w:after="0" w:line="480" w:lineRule="auto"/>
        <w:ind w:firstLine="720"/>
        <w:rPr>
          <w:rFonts w:ascii="Times New Roman" w:hAnsi="Times New Roman" w:cs="Times New Roman"/>
          <w:sz w:val="24"/>
          <w:szCs w:val="24"/>
        </w:rPr>
      </w:pPr>
      <w:r w:rsidRPr="00906435">
        <w:rPr>
          <w:rFonts w:ascii="Times New Roman" w:hAnsi="Times New Roman" w:cs="Times New Roman"/>
          <w:i/>
          <w:sz w:val="24"/>
          <w:szCs w:val="24"/>
        </w:rPr>
        <w:t xml:space="preserve">Caligus clemensi </w:t>
      </w:r>
      <w:r w:rsidR="00997EEF">
        <w:rPr>
          <w:rFonts w:ascii="Times New Roman" w:hAnsi="Times New Roman" w:cs="Times New Roman"/>
          <w:iCs/>
          <w:sz w:val="24"/>
          <w:szCs w:val="24"/>
        </w:rPr>
        <w:t xml:space="preserve">is </w:t>
      </w:r>
      <w:r w:rsidRPr="00906435">
        <w:rPr>
          <w:rFonts w:ascii="Times New Roman" w:hAnsi="Times New Roman" w:cs="Times New Roman"/>
          <w:sz w:val="24"/>
          <w:szCs w:val="24"/>
        </w:rPr>
        <w:t>a generalist parasite infecting multiple fish species</w:t>
      </w:r>
      <w:r w:rsidR="00594E63">
        <w:rPr>
          <w:rFonts w:ascii="Times New Roman" w:hAnsi="Times New Roman" w:cs="Times New Roman"/>
          <w:sz w:val="24"/>
          <w:szCs w:val="24"/>
        </w:rPr>
        <w:t>, including salmonids  and herring</w:t>
      </w:r>
      <w:r w:rsidRPr="00906435">
        <w:rPr>
          <w:rFonts w:ascii="Times New Roman" w:hAnsi="Times New Roman" w:cs="Times New Roman"/>
          <w:sz w:val="24"/>
          <w:szCs w:val="24"/>
        </w:rPr>
        <w:t xml:space="preserve">, </w:t>
      </w:r>
      <w:r w:rsidR="00594E63">
        <w:rPr>
          <w:rFonts w:ascii="Times New Roman" w:hAnsi="Times New Roman" w:cs="Times New Roman"/>
          <w:sz w:val="24"/>
          <w:szCs w:val="24"/>
        </w:rPr>
        <w:t xml:space="preserve">whereas </w:t>
      </w:r>
      <w:r w:rsidRPr="00906435">
        <w:rPr>
          <w:rFonts w:ascii="Times New Roman" w:hAnsi="Times New Roman" w:cs="Times New Roman"/>
          <w:i/>
          <w:sz w:val="24"/>
          <w:szCs w:val="24"/>
        </w:rPr>
        <w:t xml:space="preserve">Lepeophtheirus salmonis, </w:t>
      </w:r>
      <w:r w:rsidR="00594E63">
        <w:rPr>
          <w:rFonts w:ascii="Times New Roman" w:hAnsi="Times New Roman" w:cs="Times New Roman"/>
          <w:sz w:val="24"/>
          <w:szCs w:val="24"/>
        </w:rPr>
        <w:t xml:space="preserve">is considered </w:t>
      </w:r>
      <w:r w:rsidRPr="00906435">
        <w:rPr>
          <w:rFonts w:ascii="Times New Roman" w:hAnsi="Times New Roman" w:cs="Times New Roman"/>
          <w:sz w:val="24"/>
          <w:szCs w:val="24"/>
        </w:rPr>
        <w:t>a salmon</w:t>
      </w:r>
      <w:r w:rsidR="00594E63">
        <w:rPr>
          <w:rFonts w:ascii="Times New Roman" w:hAnsi="Times New Roman" w:cs="Times New Roman"/>
          <w:sz w:val="24"/>
          <w:szCs w:val="24"/>
        </w:rPr>
        <w:t>id</w:t>
      </w:r>
      <w:r w:rsidRPr="00906435">
        <w:rPr>
          <w:rFonts w:ascii="Times New Roman" w:hAnsi="Times New Roman" w:cs="Times New Roman"/>
          <w:sz w:val="24"/>
          <w:szCs w:val="24"/>
        </w:rPr>
        <w:t xml:space="preserve"> specialist </w:t>
      </w:r>
      <w:r w:rsidR="006E52B8">
        <w:rPr>
          <w:rFonts w:ascii="Times New Roman" w:hAnsi="Times New Roman" w:cs="Times New Roman"/>
          <w:sz w:val="24"/>
          <w:szCs w:val="24"/>
        </w:rPr>
        <w:fldChar w:fldCharType="begin"/>
      </w:r>
      <w:r w:rsidR="006E52B8">
        <w:rPr>
          <w:rFonts w:ascii="Times New Roman" w:hAnsi="Times New Roman" w:cs="Times New Roman"/>
          <w:sz w:val="24"/>
          <w:szCs w:val="24"/>
        </w:rPr>
        <w:instrText xml:space="preserve"> ADDIN ZOTERO_ITEM CSL_CITATION {"citationID":"My9EZ6yk","properties":{"formattedCitation":"(Johnson and Albright 1991)","plainCitation":"(Johnson and Albright 1991)","noteIndex":0},"citationItems":[{"id":1281,"uris":["http://zotero.org/users/4774453/items/A8APERCM"],"uri":["http://zotero.org/users/4774453/items/A8APERCM"],"itemData":{"id":1281,"type":"article-journal","title":"Development, growth, and survival of lepeophtheirus salmonis (Copepoda: Caligidae) under laboratory conditions","container-title":"Journal of the Marine Biological Association of the United Kingdom","page":"425–436","volume":"71","issue":"2","abstract":"Development, growth, and survival data derived from laboratory experiments are provided for Lepeophtheirus salmonis, a common ectoparasite of wild and sea-farmed salmonids. the mean development time of eggs was 419.1 hours (17.5 days) at 5-degrees-C, 207.1 hours (8.6 days) at 10-degrees-C, and 130.8 hours (5.5 days) at 15-degrees-C. Development from the first nauplius to the infectious copepodid stage took 222.3 hours (9.3 days) at 5-degrees-C, 87.4 hours (3.6 days) at 10-degrees-C, and 44.8 (1.9 days) hours at 15-degrees-C. Development from the egg to the adult male took 40 days, and from the egg to the adult female 52 days at 10-degrees-C. No egg development occurred at 10% salinity. At 15% eggs developed but failed to produce active nauplii. At higher salinities (20-30%) active nauplii were produced, but copepodids were only obtained at 30%. Copepodids survived for less than 1 day in water with a salinity of 10% or less. At higher salinities (15-30%) and temperatures of 5, 10, and 15-degrees-C average survival times ranged between 2 and 8 days.","DOI":"10.1017/S0025315400051687","ISSN":"14697769","author":[{"family":"Johnson","given":"S. C."},{"family":"Albright","given":"L. J."}],"issued":{"date-parts":[["1991",5]]}}}],"schema":"https://github.com/citation-style-language/schema/raw/master/csl-citation.json"} </w:instrText>
      </w:r>
      <w:r w:rsidR="006E52B8">
        <w:rPr>
          <w:rFonts w:ascii="Times New Roman" w:hAnsi="Times New Roman" w:cs="Times New Roman"/>
          <w:sz w:val="24"/>
          <w:szCs w:val="24"/>
        </w:rPr>
        <w:fldChar w:fldCharType="separate"/>
      </w:r>
      <w:r w:rsidR="006E52B8" w:rsidRPr="005B7690">
        <w:rPr>
          <w:rFonts w:ascii="Times New Roman" w:hAnsi="Times New Roman" w:cs="Times New Roman"/>
          <w:sz w:val="24"/>
        </w:rPr>
        <w:t>(Johnson and Albright 1991)</w:t>
      </w:r>
      <w:r w:rsidR="006E52B8">
        <w:rPr>
          <w:rFonts w:ascii="Times New Roman" w:hAnsi="Times New Roman" w:cs="Times New Roman"/>
          <w:sz w:val="24"/>
          <w:szCs w:val="24"/>
        </w:rPr>
        <w:fldChar w:fldCharType="end"/>
      </w:r>
      <w:r w:rsidRPr="00906435">
        <w:rPr>
          <w:rFonts w:ascii="Times New Roman" w:hAnsi="Times New Roman" w:cs="Times New Roman"/>
          <w:i/>
          <w:sz w:val="24"/>
          <w:szCs w:val="24"/>
        </w:rPr>
        <w:t xml:space="preserve">. </w:t>
      </w:r>
      <w:r w:rsidRPr="00906435">
        <w:rPr>
          <w:rFonts w:ascii="Times New Roman" w:hAnsi="Times New Roman" w:cs="Times New Roman"/>
          <w:sz w:val="24"/>
          <w:szCs w:val="24"/>
        </w:rPr>
        <w:t xml:space="preserve">These ectoparasitic copepods are native to the region, and feed on the </w:t>
      </w:r>
      <w:r w:rsidR="008331C7">
        <w:rPr>
          <w:rFonts w:ascii="Times New Roman" w:hAnsi="Times New Roman" w:cs="Times New Roman"/>
          <w:sz w:val="24"/>
          <w:szCs w:val="24"/>
        </w:rPr>
        <w:t>surface</w:t>
      </w:r>
      <w:r w:rsidR="008331C7" w:rsidRPr="00906435">
        <w:rPr>
          <w:rFonts w:ascii="Times New Roman" w:hAnsi="Times New Roman" w:cs="Times New Roman"/>
          <w:sz w:val="24"/>
          <w:szCs w:val="24"/>
        </w:rPr>
        <w:t xml:space="preserve"> </w:t>
      </w:r>
      <w:r w:rsidRPr="00906435">
        <w:rPr>
          <w:rFonts w:ascii="Times New Roman" w:hAnsi="Times New Roman" w:cs="Times New Roman"/>
          <w:sz w:val="24"/>
          <w:szCs w:val="24"/>
        </w:rPr>
        <w:t>tissues</w:t>
      </w:r>
      <w:r w:rsidR="008331C7">
        <w:rPr>
          <w:rFonts w:ascii="Times New Roman" w:hAnsi="Times New Roman" w:cs="Times New Roman"/>
          <w:sz w:val="24"/>
          <w:szCs w:val="24"/>
        </w:rPr>
        <w:t>,</w:t>
      </w:r>
      <w:r w:rsidRPr="00906435">
        <w:rPr>
          <w:rFonts w:ascii="Times New Roman" w:hAnsi="Times New Roman" w:cs="Times New Roman"/>
          <w:sz w:val="24"/>
          <w:szCs w:val="24"/>
        </w:rPr>
        <w:t xml:space="preserve"> musculature</w:t>
      </w:r>
      <w:r w:rsidR="008331C7">
        <w:rPr>
          <w:rFonts w:ascii="Times New Roman" w:hAnsi="Times New Roman" w:cs="Times New Roman"/>
          <w:sz w:val="24"/>
          <w:szCs w:val="24"/>
        </w:rPr>
        <w:t>, and blood</w:t>
      </w:r>
      <w:r w:rsidRPr="00906435">
        <w:rPr>
          <w:rFonts w:ascii="Times New Roman" w:hAnsi="Times New Roman" w:cs="Times New Roman"/>
          <w:sz w:val="24"/>
          <w:szCs w:val="24"/>
        </w:rPr>
        <w:t xml:space="preserve"> of </w:t>
      </w:r>
      <w:r w:rsidR="008331C7">
        <w:rPr>
          <w:rFonts w:ascii="Times New Roman" w:hAnsi="Times New Roman" w:cs="Times New Roman"/>
          <w:sz w:val="24"/>
          <w:szCs w:val="24"/>
        </w:rPr>
        <w:t xml:space="preserve">their host fish </w:t>
      </w:r>
      <w:r w:rsidR="006E52B8">
        <w:rPr>
          <w:rFonts w:ascii="Times New Roman" w:hAnsi="Times New Roman" w:cs="Times New Roman"/>
          <w:sz w:val="24"/>
          <w:szCs w:val="24"/>
        </w:rPr>
        <w:fldChar w:fldCharType="begin"/>
      </w:r>
      <w:r w:rsidR="006E52B8">
        <w:rPr>
          <w:rFonts w:ascii="Times New Roman" w:hAnsi="Times New Roman" w:cs="Times New Roman"/>
          <w:sz w:val="24"/>
          <w:szCs w:val="24"/>
        </w:rPr>
        <w:instrText xml:space="preserve"> ADDIN ZOTERO_ITEM CSL_CITATION {"citationID":"mBzYsWjO","properties":{"formattedCitation":"(Costello 1993, Krko\\uc0\\u353{}ek et al. 2009)","plainCitation":"(Costello 1993, Krkošek et al. 2009)","noteIndex":0},"citationItems":[{"id":1252,"uris":["http://zotero.org/users/4774453/items/UJIGI5IP"],"uri":["http://zotero.org/users/4774453/items/UJIGI5IP"],"itemData":{"id":1252,"type":"book","title":"Review of methods to control sea lice (Caligidae: Crustacea) infestations on salmon (Salmo salar) farms.","number-of-pages":"219–252","abstract":"Lepeophtheirus salmonis and Caligus elongatus damage, weaken and kill salmon, may transmit microbial pathogens, and farm infestations may impact upon wild salmonids. A comparison of infestations between wild and farmed fish shows a usually higher prevalence and abundance on the latter, indicating enhanced transmission in farm conditions. The distribution of the planktonic stages is unknown, and factors determining survival, fecundity and successful establishment on hosts are unclear. The two lice species differ in size, host specificity, geographic distribution, adult planktonic activity, sensitivity to fresh water, and probably other biological features which will influence control strategies. The choice of a control method depends upon its efficacy, stress to the fish, environmental effects, cost, hazard to staff, marketing implications and ease of application. These factors are discussed for the range of methods considered, namely (a) disorientation of lice by light-traps and shading of cages, (b) hanging of cut onions in cages, (c) chemical baths of dichlorvos, trichlorfon, azamethiphos, carbaryl and hydrogen peroxide, (d) addition to feed of trichlorfon, ivermectin, onions, garlic and diflubenzuron, (e) dips in pyrethrum and dichlorvos, (f) placing cleaner-fish (wrasse) in cages with salmon, and (g) development of other biological control methods including vaccines. Each method has benefits and weaknesses, and will vary in adaptability to different farm conditions. Alternatives are essential to enable control under different farming conditions and prevent development of resistance by lice. Farm management practices should minimize the likelihood of lice infestation, and include fallowing and use of wrasse.","URL":"https://books.google.ca/books?hl=en&amp;lr=&amp;id=e9KP0mkBuTAC&amp;oi=fnd&amp;pg=PA219&amp;dq=Review+of+methods+to+control+sea-lice+(Caligidae,+Crustacea)+infestations+on+salmon+farms.&amp;ots=tOx0Ckrn1-&amp;sig=3xvMhhhMLh_JiM0rV3XV7DFnpp4 http://search.ebscohost.com/login.aspx?dir","ISBN":"0-13-015504-7","note":"PMID: 950810863","author":[{"family":"Costello","given":"M J"}],"issued":{"date-parts":[["1993"]]}}},{"id":6408,"uris":["http://zotero.org/users/4774453/items/U2KYEDH6"],"uri":["http://zotero.org/users/4774453/items/U2KYEDH6"],"itemData":{"id":6408,"type":"article-journal","title":"Sea lice and salmon population dynamics: effects of exposure time for migratory fish","container-title":"Proceedings of the Royal Society B: Biological Sciences","page":"2819-2828","volume":"276","issue":"1668","source":"royalsocietypublishing.org (Atypon)","abstract":"The ecological impact of parasite transmission from fish farms is probably mediated by the migration of wild fishes, which determines the period of exposure to parasites. For Pacific salmon and the parasitic sea louse, Lepeophtheirus salmonis, analysis of the exposure period may resolve conflicting observations of epizootic mortality in field studies and parasite rejection in experiments. This is because exposure periods can differ by 2–3 orders of magnitude, ranging from months in the field to hours in experiments. We developed a mathematical model of salmon–louse population dynamics, parametrized by a study that monitored naturally infected juvenile salmon held in ocean enclosures. Analysis of replicated trials indicates that lice suffer high mortality, particularly during pre-adult stages. The model suggests louse populations rapidly decline following brief exposure of juvenile salmon, similar to laboratory study designs and data. However, when the exposure period lasts for several weeks, as occurs when juvenile salmon migrate past salmon farms, the model predicts that lice accumulate to abundances that can elevate salmon mortality and depress salmon populations. The duration of parasite exposure is probably critical to salmon–louse population dynamics, and should therefore be accommodated in coastal planning and management where fish farms are situated on wild fish migration routes.","DOI":"10.1098/rspb.2009.0317","title-short":"Sea lice and salmon population dynamics","journalAbbreviation":"Proceedings of the Royal Society B: Biological Sciences","author":[{"family":"Krkošek","given":"Martin"},{"family":"Morton","given":""},{"family":"Volpe","given":"John P."},{"family":"Lewis","given":"Mark A."}],"issued":{"date-parts":[["2009",8,7]]}}}],"schema":"https://github.com/citation-style-language/schema/raw/master/csl-citation.json"} </w:instrText>
      </w:r>
      <w:r w:rsidR="006E52B8">
        <w:rPr>
          <w:rFonts w:ascii="Times New Roman" w:hAnsi="Times New Roman" w:cs="Times New Roman"/>
          <w:sz w:val="24"/>
          <w:szCs w:val="24"/>
        </w:rPr>
        <w:fldChar w:fldCharType="separate"/>
      </w:r>
      <w:r w:rsidR="006E52B8" w:rsidRPr="006E52B8">
        <w:rPr>
          <w:rFonts w:ascii="Times New Roman" w:hAnsi="Times New Roman" w:cs="Times New Roman"/>
          <w:sz w:val="24"/>
          <w:szCs w:val="24"/>
        </w:rPr>
        <w:t xml:space="preserve">(Costello 1993, Krkošek et al. </w:t>
      </w:r>
      <w:r w:rsidR="006E52B8" w:rsidRPr="006E52B8">
        <w:rPr>
          <w:rFonts w:ascii="Times New Roman" w:hAnsi="Times New Roman" w:cs="Times New Roman"/>
          <w:sz w:val="24"/>
          <w:szCs w:val="24"/>
        </w:rPr>
        <w:lastRenderedPageBreak/>
        <w:t>2009)</w:t>
      </w:r>
      <w:r w:rsidR="006E52B8">
        <w:rPr>
          <w:rFonts w:ascii="Times New Roman" w:hAnsi="Times New Roman" w:cs="Times New Roman"/>
          <w:sz w:val="24"/>
          <w:szCs w:val="24"/>
        </w:rPr>
        <w:fldChar w:fldCharType="end"/>
      </w:r>
      <w:r w:rsidRPr="00906435">
        <w:rPr>
          <w:rFonts w:ascii="Times New Roman" w:hAnsi="Times New Roman" w:cs="Times New Roman"/>
          <w:sz w:val="24"/>
          <w:szCs w:val="24"/>
        </w:rPr>
        <w:t xml:space="preserve">. Unable to survive in freshwater environments </w:t>
      </w:r>
      <w:r w:rsidR="006E52B8">
        <w:rPr>
          <w:rFonts w:ascii="Times New Roman" w:hAnsi="Times New Roman" w:cs="Times New Roman"/>
          <w:sz w:val="24"/>
          <w:szCs w:val="24"/>
        </w:rPr>
        <w:fldChar w:fldCharType="begin"/>
      </w:r>
      <w:r w:rsidR="006E52B8">
        <w:rPr>
          <w:rFonts w:ascii="Times New Roman" w:hAnsi="Times New Roman" w:cs="Times New Roman"/>
          <w:sz w:val="24"/>
          <w:szCs w:val="24"/>
        </w:rPr>
        <w:instrText xml:space="preserve"> ADDIN ZOTERO_ITEM CSL_CITATION {"citationID":"8O8jqMzd","properties":{"formattedCitation":"(Bricknell et al. 2006)","plainCitation":"(Bricknell et al. 2006)","noteIndex":0},"citationItems":[{"id":1176,"uris":["http://zotero.org/users/4774453/items/PGDKFKUQ"],"uri":["http://zotero.org/users/4774453/items/PGDKFKUQ"],"itemData":{"id":1176,"type":"article-journal","title":"Effect of environmental salinity on sea lice Lepeophtheirus salmonis settlement success","container-title":"Diseases of Aquatic Organisms","page":"201–212","volume":"71","author":[{"family":"Bricknell","given":"Ian R."},{"family":"Dalesman","given":"Sarah J."},{"family":"O'Shea","given":"Brid"},{"family":"Pert","given":"Campbell C."},{"family":"Mordue Luntz","given":"A. Jennifer"}],"issued":{"date-parts":[["2006"]]}}}],"schema":"https://github.com/citation-style-language/schema/raw/master/csl-citation.json"} </w:instrText>
      </w:r>
      <w:r w:rsidR="006E52B8">
        <w:rPr>
          <w:rFonts w:ascii="Times New Roman" w:hAnsi="Times New Roman" w:cs="Times New Roman"/>
          <w:sz w:val="24"/>
          <w:szCs w:val="24"/>
        </w:rPr>
        <w:fldChar w:fldCharType="separate"/>
      </w:r>
      <w:r w:rsidR="006E52B8" w:rsidRPr="005B7690">
        <w:rPr>
          <w:rFonts w:ascii="Times New Roman" w:hAnsi="Times New Roman" w:cs="Times New Roman"/>
          <w:sz w:val="24"/>
        </w:rPr>
        <w:t>(Bricknell et al. 2006)</w:t>
      </w:r>
      <w:r w:rsidR="006E52B8">
        <w:rPr>
          <w:rFonts w:ascii="Times New Roman" w:hAnsi="Times New Roman" w:cs="Times New Roman"/>
          <w:sz w:val="24"/>
          <w:szCs w:val="24"/>
        </w:rPr>
        <w:fldChar w:fldCharType="end"/>
      </w:r>
      <w:r w:rsidR="006E52B8">
        <w:rPr>
          <w:rFonts w:ascii="Times New Roman" w:hAnsi="Times New Roman" w:cs="Times New Roman"/>
          <w:sz w:val="24"/>
          <w:szCs w:val="24"/>
        </w:rPr>
        <w:t>,</w:t>
      </w:r>
      <w:r w:rsidRPr="00906435">
        <w:rPr>
          <w:rFonts w:ascii="Times New Roman" w:hAnsi="Times New Roman" w:cs="Times New Roman"/>
          <w:sz w:val="24"/>
          <w:szCs w:val="24"/>
        </w:rPr>
        <w:t xml:space="preserve"> sea lice naturally infect juvenile pink, chum, and sockeye salmon once they move </w:t>
      </w:r>
      <w:r w:rsidR="00466B1D">
        <w:rPr>
          <w:rFonts w:ascii="Times New Roman" w:hAnsi="Times New Roman" w:cs="Times New Roman"/>
          <w:sz w:val="24"/>
          <w:szCs w:val="24"/>
        </w:rPr>
        <w:t xml:space="preserve">out of their natal </w:t>
      </w:r>
      <w:r w:rsidR="000B244D">
        <w:rPr>
          <w:rFonts w:ascii="Times New Roman" w:hAnsi="Times New Roman" w:cs="Times New Roman"/>
          <w:sz w:val="24"/>
          <w:szCs w:val="24"/>
        </w:rPr>
        <w:t>streams and rivers and into the marine environment</w:t>
      </w:r>
      <w:r w:rsidR="00846916">
        <w:rPr>
          <w:rFonts w:ascii="Times New Roman" w:hAnsi="Times New Roman" w:cs="Times New Roman"/>
          <w:sz w:val="24"/>
          <w:szCs w:val="24"/>
        </w:rPr>
        <w:t xml:space="preserve">. </w:t>
      </w:r>
      <w:r w:rsidR="0052580A">
        <w:rPr>
          <w:rFonts w:ascii="Times New Roman" w:hAnsi="Times New Roman" w:cs="Times New Roman"/>
          <w:sz w:val="24"/>
          <w:szCs w:val="24"/>
        </w:rPr>
        <w:t>T</w:t>
      </w:r>
      <w:r w:rsidR="00846916">
        <w:rPr>
          <w:rFonts w:ascii="Times New Roman" w:hAnsi="Times New Roman" w:cs="Times New Roman"/>
          <w:sz w:val="24"/>
          <w:szCs w:val="24"/>
        </w:rPr>
        <w:t xml:space="preserve">he abundances </w:t>
      </w:r>
      <w:r w:rsidR="0052580A">
        <w:rPr>
          <w:rFonts w:ascii="Times New Roman" w:hAnsi="Times New Roman" w:cs="Times New Roman"/>
          <w:sz w:val="24"/>
          <w:szCs w:val="24"/>
        </w:rPr>
        <w:t xml:space="preserve">of sea lice </w:t>
      </w:r>
      <w:r w:rsidR="00846916">
        <w:rPr>
          <w:rFonts w:ascii="Times New Roman" w:hAnsi="Times New Roman" w:cs="Times New Roman"/>
          <w:sz w:val="24"/>
          <w:szCs w:val="24"/>
        </w:rPr>
        <w:t xml:space="preserve">observed on </w:t>
      </w:r>
      <w:r w:rsidR="0052580A">
        <w:rPr>
          <w:rFonts w:ascii="Times New Roman" w:hAnsi="Times New Roman" w:cs="Times New Roman"/>
          <w:sz w:val="24"/>
          <w:szCs w:val="24"/>
        </w:rPr>
        <w:t xml:space="preserve">juvenile salmon in spring </w:t>
      </w:r>
      <w:r w:rsidR="00846916">
        <w:rPr>
          <w:rFonts w:ascii="Times New Roman" w:hAnsi="Times New Roman" w:cs="Times New Roman"/>
          <w:sz w:val="24"/>
          <w:szCs w:val="24"/>
        </w:rPr>
        <w:t xml:space="preserve">are </w:t>
      </w:r>
      <w:r w:rsidR="00466B1D">
        <w:rPr>
          <w:rFonts w:ascii="Times New Roman" w:hAnsi="Times New Roman" w:cs="Times New Roman"/>
          <w:sz w:val="24"/>
          <w:szCs w:val="24"/>
        </w:rPr>
        <w:t xml:space="preserve">a result of transmission </w:t>
      </w:r>
      <w:r w:rsidR="0052580A">
        <w:rPr>
          <w:rFonts w:ascii="Times New Roman" w:hAnsi="Times New Roman" w:cs="Times New Roman"/>
          <w:sz w:val="24"/>
          <w:szCs w:val="24"/>
        </w:rPr>
        <w:t xml:space="preserve">primarily </w:t>
      </w:r>
      <w:r w:rsidR="00997EEF">
        <w:rPr>
          <w:rFonts w:ascii="Times New Roman" w:hAnsi="Times New Roman" w:cs="Times New Roman"/>
          <w:sz w:val="24"/>
          <w:szCs w:val="24"/>
        </w:rPr>
        <w:t xml:space="preserve">from </w:t>
      </w:r>
      <w:r w:rsidR="00846916">
        <w:rPr>
          <w:rFonts w:ascii="Times New Roman" w:hAnsi="Times New Roman" w:cs="Times New Roman"/>
          <w:sz w:val="24"/>
          <w:szCs w:val="24"/>
        </w:rPr>
        <w:t xml:space="preserve">other </w:t>
      </w:r>
      <w:r w:rsidR="000F23DA">
        <w:rPr>
          <w:rFonts w:ascii="Times New Roman" w:hAnsi="Times New Roman" w:cs="Times New Roman"/>
          <w:sz w:val="24"/>
          <w:szCs w:val="24"/>
        </w:rPr>
        <w:t xml:space="preserve">wild </w:t>
      </w:r>
      <w:r w:rsidR="00846916">
        <w:rPr>
          <w:rFonts w:ascii="Times New Roman" w:hAnsi="Times New Roman" w:cs="Times New Roman"/>
          <w:sz w:val="24"/>
          <w:szCs w:val="24"/>
        </w:rPr>
        <w:t xml:space="preserve">fish species </w:t>
      </w:r>
      <w:r w:rsidR="000F23DA">
        <w:rPr>
          <w:rFonts w:ascii="Times New Roman" w:hAnsi="Times New Roman" w:cs="Times New Roman"/>
          <w:sz w:val="24"/>
          <w:szCs w:val="24"/>
        </w:rPr>
        <w:t xml:space="preserve">and farmed fish </w:t>
      </w:r>
      <w:r w:rsidR="00846916">
        <w:rPr>
          <w:rFonts w:ascii="Times New Roman" w:hAnsi="Times New Roman" w:cs="Times New Roman"/>
          <w:sz w:val="24"/>
          <w:szCs w:val="24"/>
        </w:rPr>
        <w:t xml:space="preserve">in the </w:t>
      </w:r>
      <w:r w:rsidR="000F23DA">
        <w:rPr>
          <w:rFonts w:ascii="Times New Roman" w:hAnsi="Times New Roman" w:cs="Times New Roman"/>
          <w:sz w:val="24"/>
          <w:szCs w:val="24"/>
        </w:rPr>
        <w:t xml:space="preserve">shared </w:t>
      </w:r>
      <w:r w:rsidR="0052580A">
        <w:rPr>
          <w:rFonts w:ascii="Times New Roman" w:hAnsi="Times New Roman" w:cs="Times New Roman"/>
          <w:sz w:val="24"/>
          <w:szCs w:val="24"/>
        </w:rPr>
        <w:t xml:space="preserve">marine </w:t>
      </w:r>
      <w:r w:rsidR="00846916">
        <w:rPr>
          <w:rFonts w:ascii="Times New Roman" w:hAnsi="Times New Roman" w:cs="Times New Roman"/>
          <w:sz w:val="24"/>
          <w:szCs w:val="24"/>
        </w:rPr>
        <w:t>environment</w:t>
      </w:r>
      <w:r w:rsidR="0052580A">
        <w:rPr>
          <w:rFonts w:ascii="Times New Roman" w:hAnsi="Times New Roman" w:cs="Times New Roman"/>
          <w:sz w:val="24"/>
          <w:szCs w:val="24"/>
        </w:rPr>
        <w:t xml:space="preserve"> because juvenile salmon enter the sea uninfected and </w:t>
      </w:r>
      <w:r w:rsidR="005A4789">
        <w:rPr>
          <w:rFonts w:ascii="Times New Roman" w:hAnsi="Times New Roman" w:cs="Times New Roman"/>
          <w:sz w:val="24"/>
          <w:szCs w:val="24"/>
        </w:rPr>
        <w:t xml:space="preserve">most </w:t>
      </w:r>
      <w:r w:rsidR="0052580A">
        <w:rPr>
          <w:rFonts w:ascii="Times New Roman" w:hAnsi="Times New Roman" w:cs="Times New Roman"/>
          <w:sz w:val="24"/>
          <w:szCs w:val="24"/>
        </w:rPr>
        <w:t>adult salmon have not yet returned to coastal waters</w:t>
      </w:r>
      <w:r w:rsidR="00846916">
        <w:rPr>
          <w:rFonts w:ascii="Times New Roman" w:hAnsi="Times New Roman" w:cs="Times New Roman"/>
          <w:sz w:val="24"/>
          <w:szCs w:val="24"/>
        </w:rPr>
        <w:t xml:space="preserve">. </w:t>
      </w:r>
      <w:r w:rsidRPr="00906435">
        <w:rPr>
          <w:rFonts w:ascii="Times New Roman" w:hAnsi="Times New Roman" w:cs="Times New Roman"/>
          <w:sz w:val="24"/>
          <w:szCs w:val="24"/>
        </w:rPr>
        <w:t xml:space="preserve">While some previous work has suggested that sockeye juveniles are infected primarily by </w:t>
      </w:r>
      <w:r w:rsidRPr="00906435">
        <w:rPr>
          <w:rFonts w:ascii="Times New Roman" w:hAnsi="Times New Roman" w:cs="Times New Roman"/>
          <w:i/>
          <w:sz w:val="24"/>
          <w:szCs w:val="24"/>
        </w:rPr>
        <w:t>C. clemensi</w:t>
      </w:r>
      <w:r w:rsidRPr="00906435">
        <w:rPr>
          <w:rFonts w:ascii="Times New Roman" w:hAnsi="Times New Roman" w:cs="Times New Roman"/>
          <w:sz w:val="24"/>
          <w:szCs w:val="24"/>
        </w:rPr>
        <w:t xml:space="preserve"> </w:t>
      </w:r>
      <w:r w:rsidR="006E52B8">
        <w:rPr>
          <w:rFonts w:ascii="Times New Roman" w:hAnsi="Times New Roman" w:cs="Times New Roman"/>
          <w:sz w:val="24"/>
          <w:szCs w:val="24"/>
        </w:rPr>
        <w:fldChar w:fldCharType="begin"/>
      </w:r>
      <w:r w:rsidR="006E52B8">
        <w:rPr>
          <w:rFonts w:ascii="Times New Roman" w:hAnsi="Times New Roman" w:cs="Times New Roman"/>
          <w:sz w:val="24"/>
          <w:szCs w:val="24"/>
        </w:rPr>
        <w:instrText xml:space="preserve"> ADDIN ZOTERO_ITEM CSL_CITATION {"citationID":"IGviZM2z","properties":{"formattedCitation":"(Price et al. 2011, Godwin et al. 2015)","plainCitation":"(Price et al. 2011, Godwin et al. 2015)","noteIndex":0},"citationItems":[{"id":1315,"uris":["http://zotero.org/users/4774453/items/RX3MDG26"],"uri":["http://zotero.org/users/4774453/items/RX3MDG26"],"itemData":{"id":1315,"type":"article-journal","title":"Sea louse infection of juvenile sockeye salmon in relation to marine salmon farms on Canada's west coast","container-title":"PLoS ONE","page":"e16851","volume":"6","issue":"2","abstract":"Background: Pathogens are growing threats to wildlife. The rapid growth of marine salmon farms over the past two decades has increased host abundance for pathogenic sea lice in coastal waters, and wild juvenile salmon swimming past farms are frequently infected with lice. Here we report the first investigation of the potential role of salmon farms in transmitting sea lice to juvenile sockeye salmon (Oncorhynchus nerka). Methodology/Principal Findings: We used genetic analyses to determine the origin of sockeye from Canada's two most important salmon rivers, the Fraser and Skeena; Fraser sockeye migrate through a region with salmon farms, and Skeena sockeye do not. We compared lice levels between Fraser and Skeena juvenile sockeye, and within the salmon farm region we compared lice levels on wild fish either before or after migration past farms. We matched the latter data on wild juveniles with sea lice data concurrently gathered on farms. Fraser River sockeye migrating through a region with salmon farms hosted an order of magnitude more sea lice than Skeena River populations, where there are no farms. Lice abundances on juvenile sockeye in the salmon farm region were substantially higher downstream of farms than upstream of farms for the two common species of lice: Caligus clemensi and Lepeophtheirus salmonis, and changes in their proportions between two years matched changes on the fish farms. Mixed-effects models show that position relative to salmon farms best explained C. clemensi abundance on sockeye, while migration year combined with position relative to salmon farms and temperature was one of two top models to explain L. salmonis abundance. Conclusions/Significance: This is the first study to demonstrate a potential role of salmon farms in sea lice transmission to juvenile sockeye salmon during their critical early marine migration. Moreover, it demonstrates a major migration corridor past farms for sockeye that originated in the Fraser River, a complex of populations that are the subject of conservation concern.","DOI":"10.1371/journal.pone.0016851","ISSN":"19326203","note":"PMID: 21347456","author":[{"family":"Price","given":"Michael H.H."},{"family":"Proboszcz","given":"Stan L."},{"family":"Routledge","given":"Rick D."},{"family":"Gottesfeld","given":"Allen S."},{"family":"Orr","given":"Craig"},{"family":"Reynolds","given":"John D."}],"editor":[{"family":"Fenton","given":"Brock"}],"issued":{"date-parts":[["2011",2]]}}},{"id":1253,"uris":["http://zotero.org/users/4774453/items/NFH54PK5"],"uri":["http://zotero.org/users/4774453/items/NFH54PK5"],"itemData":{"id":1253,"type":"article-journal","title":"Sea lice, sockeye salmon, and foraging competition: lousy fish are lousy competitors","container-title":"Canadian Journal of Fisheries and Aquatic Sciences","page":"1113–1120","volume":"72","issue":"7","abstract":"Pathogens threaten wildlife globally, but these impacts are not restricted to direct mortality from disease. For fish, which experience periods of extremely high mortality during their early life history, infections may primarily influence population dynamics and conservation through indirect effects on ecological processes such as competition and predation. We conducted a competitive foraging experiment using outmigrating juvenile Fraser River sockeye salmon (Oncorhynchus nerka) to determine whether fish with high abundances of parasitic sea lice (Caligus clemensi and Lepeophtheirus salmonis) have reduced competitive abilities when foraging. Highly infected sockeye were 20% less successful at consuming food, on average, than lightly infected fish. Competitive ability also increased with fish body size. Our results provide the first evidence that parasite exposure may have negative indirect effects on the fitness of juvenile sockeye salmon and suggest that indirect effects of pathogens may be of key impor...","DOI":"10.1139/cjfas-2014-0284","ISSN":"0706-652X","author":[{"family":"Godwin","given":"Sean C"},{"family":"Dill","given":"Lawrence M"},{"family":"Reynolds","given":"John D"},{"family":"Krkošek","given":"Martin"}],"issued":{"date-parts":[["2015"]]}}}],"schema":"https://github.com/citation-style-language/schema/raw/master/csl-citation.json"} </w:instrText>
      </w:r>
      <w:r w:rsidR="006E52B8">
        <w:rPr>
          <w:rFonts w:ascii="Times New Roman" w:hAnsi="Times New Roman" w:cs="Times New Roman"/>
          <w:sz w:val="24"/>
          <w:szCs w:val="24"/>
        </w:rPr>
        <w:fldChar w:fldCharType="separate"/>
      </w:r>
      <w:r w:rsidR="006E52B8" w:rsidRPr="005B7690">
        <w:rPr>
          <w:rFonts w:ascii="Times New Roman" w:hAnsi="Times New Roman" w:cs="Times New Roman"/>
          <w:sz w:val="24"/>
        </w:rPr>
        <w:t>(Price et al. 2011, Godwin et al. 2015)</w:t>
      </w:r>
      <w:r w:rsidR="006E52B8">
        <w:rPr>
          <w:rFonts w:ascii="Times New Roman" w:hAnsi="Times New Roman" w:cs="Times New Roman"/>
          <w:sz w:val="24"/>
          <w:szCs w:val="24"/>
        </w:rPr>
        <w:fldChar w:fldCharType="end"/>
      </w:r>
      <w:r w:rsidRPr="00906435">
        <w:rPr>
          <w:rFonts w:ascii="Times New Roman" w:hAnsi="Times New Roman" w:cs="Times New Roman"/>
          <w:sz w:val="24"/>
          <w:szCs w:val="24"/>
        </w:rPr>
        <w:t xml:space="preserve">, </w:t>
      </w:r>
      <w:r w:rsidR="00E07FD4">
        <w:rPr>
          <w:rFonts w:ascii="Times New Roman" w:hAnsi="Times New Roman" w:cs="Times New Roman"/>
          <w:sz w:val="24"/>
          <w:szCs w:val="24"/>
        </w:rPr>
        <w:t xml:space="preserve">comparable </w:t>
      </w:r>
      <w:r w:rsidRPr="00906435">
        <w:rPr>
          <w:rFonts w:ascii="Times New Roman" w:hAnsi="Times New Roman" w:cs="Times New Roman"/>
          <w:sz w:val="24"/>
          <w:szCs w:val="24"/>
        </w:rPr>
        <w:t xml:space="preserve">estimates </w:t>
      </w:r>
      <w:r w:rsidR="00E07FD4">
        <w:rPr>
          <w:rFonts w:ascii="Times New Roman" w:hAnsi="Times New Roman" w:cs="Times New Roman"/>
          <w:sz w:val="24"/>
          <w:szCs w:val="24"/>
        </w:rPr>
        <w:t xml:space="preserve">of both </w:t>
      </w:r>
      <w:r w:rsidR="00E07FD4">
        <w:rPr>
          <w:rFonts w:ascii="Times New Roman" w:hAnsi="Times New Roman" w:cs="Times New Roman"/>
          <w:i/>
          <w:sz w:val="24"/>
          <w:szCs w:val="24"/>
        </w:rPr>
        <w:t xml:space="preserve">C. clemensi </w:t>
      </w:r>
      <w:r w:rsidR="00E07FD4">
        <w:rPr>
          <w:rFonts w:ascii="Times New Roman" w:hAnsi="Times New Roman" w:cs="Times New Roman"/>
          <w:sz w:val="24"/>
          <w:szCs w:val="24"/>
        </w:rPr>
        <w:t xml:space="preserve">and </w:t>
      </w:r>
      <w:r w:rsidR="00E07FD4">
        <w:rPr>
          <w:rFonts w:ascii="Times New Roman" w:hAnsi="Times New Roman" w:cs="Times New Roman"/>
          <w:i/>
          <w:sz w:val="24"/>
          <w:szCs w:val="24"/>
        </w:rPr>
        <w:t xml:space="preserve">L. salmonis </w:t>
      </w:r>
      <w:r w:rsidR="00E07FD4">
        <w:rPr>
          <w:rFonts w:ascii="Times New Roman" w:hAnsi="Times New Roman" w:cs="Times New Roman"/>
          <w:sz w:val="24"/>
          <w:szCs w:val="24"/>
        </w:rPr>
        <w:t xml:space="preserve">among wild Pacific salmon species </w:t>
      </w:r>
      <w:r w:rsidRPr="00906435">
        <w:rPr>
          <w:rFonts w:ascii="Times New Roman" w:hAnsi="Times New Roman" w:cs="Times New Roman"/>
          <w:sz w:val="24"/>
          <w:szCs w:val="24"/>
        </w:rPr>
        <w:t xml:space="preserve">do not exist. </w:t>
      </w:r>
      <w:r w:rsidR="00E07FD4">
        <w:rPr>
          <w:rFonts w:ascii="Times New Roman" w:hAnsi="Times New Roman" w:cs="Times New Roman"/>
          <w:sz w:val="24"/>
          <w:szCs w:val="24"/>
        </w:rPr>
        <w:t xml:space="preserve">To compare the multi-host dynamics of </w:t>
      </w:r>
      <w:r w:rsidR="00E07FD4">
        <w:rPr>
          <w:rFonts w:ascii="Times New Roman" w:hAnsi="Times New Roman" w:cs="Times New Roman"/>
          <w:i/>
          <w:sz w:val="24"/>
          <w:szCs w:val="24"/>
        </w:rPr>
        <w:t>C. clemensi and L. salmonis</w:t>
      </w:r>
      <w:r w:rsidR="00E07FD4">
        <w:rPr>
          <w:rFonts w:ascii="Times New Roman" w:hAnsi="Times New Roman" w:cs="Times New Roman"/>
          <w:sz w:val="24"/>
          <w:szCs w:val="24"/>
        </w:rPr>
        <w:t xml:space="preserve">, we conducted a comparative analysis of </w:t>
      </w:r>
      <w:r w:rsidR="00E07FD4" w:rsidRPr="00906435">
        <w:rPr>
          <w:rFonts w:ascii="Times New Roman" w:hAnsi="Times New Roman" w:cs="Times New Roman"/>
          <w:sz w:val="24"/>
          <w:szCs w:val="24"/>
        </w:rPr>
        <w:t>infection loads of</w:t>
      </w:r>
      <w:r w:rsidR="00E07FD4">
        <w:rPr>
          <w:rFonts w:ascii="Times New Roman" w:hAnsi="Times New Roman" w:cs="Times New Roman"/>
          <w:sz w:val="24"/>
          <w:szCs w:val="24"/>
        </w:rPr>
        <w:t xml:space="preserve"> the two species among juvenile pink, chum, and sockeye salmon collected as co-migrating groups in the Discovery Islands and Johnstone Strait area of British Columbia.</w:t>
      </w:r>
      <w:r w:rsidR="00E07FD4" w:rsidRPr="00906435">
        <w:rPr>
          <w:rFonts w:ascii="Times New Roman" w:hAnsi="Times New Roman" w:cs="Times New Roman"/>
          <w:sz w:val="24"/>
          <w:szCs w:val="24"/>
        </w:rPr>
        <w:t xml:space="preserve"> </w:t>
      </w:r>
    </w:p>
    <w:p w14:paraId="041BD6E6" w14:textId="77777777" w:rsidR="00997EEF" w:rsidRPr="00997EEF" w:rsidRDefault="00997EEF" w:rsidP="00997EEF">
      <w:pPr>
        <w:spacing w:after="0" w:line="480" w:lineRule="auto"/>
        <w:ind w:firstLine="720"/>
        <w:rPr>
          <w:rFonts w:ascii="Times New Roman" w:hAnsi="Times New Roman" w:cs="Times New Roman"/>
          <w:sz w:val="24"/>
          <w:szCs w:val="24"/>
        </w:rPr>
      </w:pPr>
    </w:p>
    <w:p w14:paraId="48B8B32E" w14:textId="77777777" w:rsidR="004D2569" w:rsidRPr="00E85109" w:rsidRDefault="004D2569" w:rsidP="007417DC">
      <w:pPr>
        <w:spacing w:after="0" w:line="480" w:lineRule="auto"/>
        <w:rPr>
          <w:rFonts w:ascii="Times New Roman" w:hAnsi="Times New Roman" w:cs="Times New Roman"/>
          <w:b/>
          <w:sz w:val="24"/>
          <w:szCs w:val="24"/>
        </w:rPr>
      </w:pPr>
      <w:r w:rsidRPr="00E85109">
        <w:rPr>
          <w:rFonts w:ascii="Times New Roman" w:hAnsi="Times New Roman" w:cs="Times New Roman"/>
          <w:b/>
          <w:sz w:val="24"/>
          <w:szCs w:val="24"/>
        </w:rPr>
        <w:t>Methods:</w:t>
      </w:r>
    </w:p>
    <w:p w14:paraId="607FB179" w14:textId="7C58C872" w:rsidR="004D2569" w:rsidRDefault="00035D6D" w:rsidP="00482C61">
      <w:pPr>
        <w:spacing w:after="0" w:line="480" w:lineRule="auto"/>
        <w:rPr>
          <w:rFonts w:ascii="Times New Roman" w:hAnsi="Times New Roman" w:cs="Times New Roman"/>
          <w:sz w:val="24"/>
          <w:szCs w:val="24"/>
        </w:rPr>
      </w:pPr>
      <w:r w:rsidRPr="00906435">
        <w:rPr>
          <w:rFonts w:ascii="Times New Roman" w:hAnsi="Times New Roman" w:cs="Times New Roman"/>
          <w:sz w:val="24"/>
          <w:szCs w:val="24"/>
        </w:rPr>
        <w:t>The</w:t>
      </w:r>
      <w:r w:rsidR="00997EEF">
        <w:rPr>
          <w:rFonts w:ascii="Times New Roman" w:hAnsi="Times New Roman" w:cs="Times New Roman"/>
          <w:sz w:val="24"/>
          <w:szCs w:val="24"/>
        </w:rPr>
        <w:t>se</w:t>
      </w:r>
      <w:r w:rsidRPr="00906435">
        <w:rPr>
          <w:rFonts w:ascii="Times New Roman" w:hAnsi="Times New Roman" w:cs="Times New Roman"/>
          <w:sz w:val="24"/>
          <w:szCs w:val="24"/>
        </w:rPr>
        <w:t xml:space="preserve"> </w:t>
      </w:r>
      <w:r>
        <w:rPr>
          <w:rFonts w:ascii="Times New Roman" w:hAnsi="Times New Roman" w:cs="Times New Roman"/>
          <w:sz w:val="24"/>
          <w:szCs w:val="24"/>
        </w:rPr>
        <w:t xml:space="preserve">data come from the </w:t>
      </w:r>
      <w:r w:rsidRPr="00906435">
        <w:rPr>
          <w:rFonts w:ascii="Times New Roman" w:hAnsi="Times New Roman" w:cs="Times New Roman"/>
          <w:sz w:val="24"/>
          <w:szCs w:val="24"/>
        </w:rPr>
        <w:t xml:space="preserve">Hakai Juvenile Salmon Marine Survival Program </w:t>
      </w:r>
      <w:r w:rsidR="00997EEF">
        <w:rPr>
          <w:rFonts w:ascii="Times New Roman" w:hAnsi="Times New Roman" w:cs="Times New Roman"/>
          <w:sz w:val="24"/>
          <w:szCs w:val="24"/>
        </w:rPr>
        <w:t>which</w:t>
      </w:r>
      <w:r>
        <w:rPr>
          <w:rFonts w:ascii="Times New Roman" w:hAnsi="Times New Roman" w:cs="Times New Roman"/>
          <w:sz w:val="24"/>
          <w:szCs w:val="24"/>
        </w:rPr>
        <w:t xml:space="preserve"> </w:t>
      </w:r>
      <w:r w:rsidRPr="00906435">
        <w:rPr>
          <w:rFonts w:ascii="Times New Roman" w:hAnsi="Times New Roman" w:cs="Times New Roman"/>
          <w:sz w:val="24"/>
          <w:szCs w:val="24"/>
        </w:rPr>
        <w:t xml:space="preserve">was set up in 2015 and is </w:t>
      </w:r>
      <w:r>
        <w:rPr>
          <w:rFonts w:ascii="Times New Roman" w:hAnsi="Times New Roman" w:cs="Times New Roman"/>
          <w:sz w:val="24"/>
          <w:szCs w:val="24"/>
        </w:rPr>
        <w:t xml:space="preserve">focussed on juvenile </w:t>
      </w:r>
      <w:r w:rsidRPr="00906435">
        <w:rPr>
          <w:rFonts w:ascii="Times New Roman" w:hAnsi="Times New Roman" w:cs="Times New Roman"/>
          <w:sz w:val="24"/>
          <w:szCs w:val="24"/>
        </w:rPr>
        <w:t>sockeye</w:t>
      </w:r>
      <w:r>
        <w:rPr>
          <w:rFonts w:ascii="Times New Roman" w:hAnsi="Times New Roman" w:cs="Times New Roman"/>
          <w:sz w:val="24"/>
          <w:szCs w:val="24"/>
        </w:rPr>
        <w:t>, pink, and chum</w:t>
      </w:r>
      <w:r w:rsidRPr="00906435">
        <w:rPr>
          <w:rFonts w:ascii="Times New Roman" w:hAnsi="Times New Roman" w:cs="Times New Roman"/>
          <w:sz w:val="24"/>
          <w:szCs w:val="24"/>
        </w:rPr>
        <w:t xml:space="preserve"> salmon</w:t>
      </w:r>
      <w:r w:rsidR="00266BEC">
        <w:rPr>
          <w:rFonts w:ascii="Times New Roman" w:hAnsi="Times New Roman" w:cs="Times New Roman"/>
          <w:sz w:val="24"/>
          <w:szCs w:val="24"/>
        </w:rPr>
        <w:t xml:space="preserve"> in the Discovery Islands region of B</w:t>
      </w:r>
      <w:r w:rsidR="00997EEF">
        <w:rPr>
          <w:rFonts w:ascii="Times New Roman" w:hAnsi="Times New Roman" w:cs="Times New Roman"/>
          <w:sz w:val="24"/>
          <w:szCs w:val="24"/>
        </w:rPr>
        <w:t>ritish Columbia</w:t>
      </w:r>
      <w:r w:rsidR="00266BEC">
        <w:rPr>
          <w:rFonts w:ascii="Times New Roman" w:hAnsi="Times New Roman" w:cs="Times New Roman"/>
          <w:sz w:val="24"/>
          <w:szCs w:val="24"/>
        </w:rPr>
        <w:t xml:space="preserve"> </w:t>
      </w:r>
      <w:r w:rsidR="006A5B4A">
        <w:rPr>
          <w:rFonts w:ascii="Times New Roman" w:hAnsi="Times New Roman" w:cs="Times New Roman"/>
          <w:sz w:val="24"/>
          <w:szCs w:val="24"/>
        </w:rPr>
        <w:fldChar w:fldCharType="begin"/>
      </w:r>
      <w:r w:rsidR="006A5B4A">
        <w:rPr>
          <w:rFonts w:ascii="Times New Roman" w:hAnsi="Times New Roman" w:cs="Times New Roman"/>
          <w:sz w:val="24"/>
          <w:szCs w:val="24"/>
        </w:rPr>
        <w:instrText xml:space="preserve"> ADDIN ZOTERO_ITEM CSL_CITATION {"citationID":"0Fxg1ohi","properties":{"formattedCitation":"(Hunt et al. 2018)","plainCitation":"(Hunt et al. 2018)","noteIndex":0},"citationItems":[{"id":1259,"uris":["http://zotero.org/users/4774453/items/X56SXL6T"],"uri":["http://zotero.org/users/4774453/items/X56SXL6T"],"itemData":{"id":1259,"type":"report","title":"The Hakai Institute Juvenile Salmon Program : Early Life History Drivers of Marine Survival in Sockeye , Pink and Chum Salmon in British Columbia","page":"14","URL":"http://www.npafc.org","author":[{"family":"Hunt","given":"Brian P.V."},{"family":"Johnson","given":"Brett T"},{"family":"Godwin","given":"Sean C"},{"family":"Krkošek","given":"Martin"},{"family":"Pakhomov","given":"Evgeny A"},{"family":"Rogers","given":"Luke A"}],"issued":{"date-parts":[["2018"]]}}}],"schema":"https://github.com/citation-style-language/schema/raw/master/csl-citation.json"} </w:instrText>
      </w:r>
      <w:r w:rsidR="006A5B4A">
        <w:rPr>
          <w:rFonts w:ascii="Times New Roman" w:hAnsi="Times New Roman" w:cs="Times New Roman"/>
          <w:sz w:val="24"/>
          <w:szCs w:val="24"/>
        </w:rPr>
        <w:fldChar w:fldCharType="separate"/>
      </w:r>
      <w:r w:rsidR="006A5B4A" w:rsidRPr="005B7690">
        <w:rPr>
          <w:rFonts w:ascii="Times New Roman" w:hAnsi="Times New Roman" w:cs="Times New Roman"/>
          <w:sz w:val="24"/>
        </w:rPr>
        <w:t>(Hunt et al. 2018)</w:t>
      </w:r>
      <w:r w:rsidR="006A5B4A">
        <w:rPr>
          <w:rFonts w:ascii="Times New Roman" w:hAnsi="Times New Roman" w:cs="Times New Roman"/>
          <w:sz w:val="24"/>
          <w:szCs w:val="24"/>
        </w:rPr>
        <w:fldChar w:fldCharType="end"/>
      </w:r>
      <w:r w:rsidR="00266BEC">
        <w:rPr>
          <w:rFonts w:ascii="Times New Roman" w:hAnsi="Times New Roman" w:cs="Times New Roman"/>
          <w:sz w:val="24"/>
          <w:szCs w:val="24"/>
        </w:rPr>
        <w:t>. The program involves collection of juvenile salmon via purse seine at standard stations in the region, once or twice weekly during the spring outmigration season over four</w:t>
      </w:r>
      <w:r w:rsidR="004D2569">
        <w:rPr>
          <w:rFonts w:ascii="Times New Roman" w:hAnsi="Times New Roman" w:cs="Times New Roman"/>
          <w:sz w:val="24"/>
          <w:szCs w:val="24"/>
        </w:rPr>
        <w:t xml:space="preserve"> years (2015-2018). Individuals</w:t>
      </w:r>
      <w:r w:rsidR="004D2569" w:rsidRPr="00E85109">
        <w:rPr>
          <w:rFonts w:ascii="Times New Roman" w:hAnsi="Times New Roman" w:cs="Times New Roman"/>
          <w:sz w:val="24"/>
          <w:szCs w:val="24"/>
        </w:rPr>
        <w:t xml:space="preserve"> were sampled during the </w:t>
      </w:r>
      <w:r w:rsidR="004D2569">
        <w:rPr>
          <w:rFonts w:ascii="Times New Roman" w:hAnsi="Times New Roman" w:cs="Times New Roman"/>
          <w:sz w:val="24"/>
          <w:szCs w:val="24"/>
        </w:rPr>
        <w:t xml:space="preserve">juvenile salmon </w:t>
      </w:r>
      <w:r w:rsidR="003D0CA6">
        <w:rPr>
          <w:rFonts w:ascii="Times New Roman" w:hAnsi="Times New Roman" w:cs="Times New Roman"/>
          <w:sz w:val="24"/>
          <w:szCs w:val="24"/>
        </w:rPr>
        <w:t>sea</w:t>
      </w:r>
      <w:r w:rsidR="004D2569">
        <w:rPr>
          <w:rFonts w:ascii="Times New Roman" w:hAnsi="Times New Roman" w:cs="Times New Roman"/>
          <w:sz w:val="24"/>
          <w:szCs w:val="24"/>
        </w:rPr>
        <w:t>ward migration from</w:t>
      </w:r>
      <w:r w:rsidR="004D2569" w:rsidRPr="00E85109">
        <w:rPr>
          <w:rFonts w:ascii="Times New Roman" w:hAnsi="Times New Roman" w:cs="Times New Roman"/>
          <w:sz w:val="24"/>
          <w:szCs w:val="24"/>
        </w:rPr>
        <w:t xml:space="preserve"> May to July</w:t>
      </w:r>
      <w:r w:rsidR="004D2569">
        <w:rPr>
          <w:rFonts w:ascii="Times New Roman" w:hAnsi="Times New Roman" w:cs="Times New Roman"/>
          <w:sz w:val="24"/>
          <w:szCs w:val="24"/>
        </w:rPr>
        <w:t>,</w:t>
      </w:r>
      <w:r w:rsidR="004D2569" w:rsidRPr="00E85109">
        <w:rPr>
          <w:rFonts w:ascii="Times New Roman" w:hAnsi="Times New Roman" w:cs="Times New Roman"/>
          <w:sz w:val="24"/>
          <w:szCs w:val="24"/>
        </w:rPr>
        <w:t xml:space="preserve"> at entry points to the Discovery Islands</w:t>
      </w:r>
      <w:r w:rsidR="004D2569">
        <w:rPr>
          <w:rFonts w:ascii="Times New Roman" w:hAnsi="Times New Roman" w:cs="Times New Roman"/>
          <w:sz w:val="24"/>
          <w:szCs w:val="24"/>
        </w:rPr>
        <w:t xml:space="preserve"> from the Strait of Georgia</w:t>
      </w:r>
      <w:r w:rsidR="004D2569" w:rsidRPr="00E85109">
        <w:rPr>
          <w:rFonts w:ascii="Times New Roman" w:hAnsi="Times New Roman" w:cs="Times New Roman"/>
          <w:sz w:val="24"/>
          <w:szCs w:val="24"/>
        </w:rPr>
        <w:t>, and exit points from Johnstone Strait to Queen Charlotte Sound</w:t>
      </w:r>
      <w:r w:rsidR="004D2569">
        <w:rPr>
          <w:rFonts w:ascii="Times New Roman" w:hAnsi="Times New Roman" w:cs="Times New Roman"/>
          <w:sz w:val="24"/>
          <w:szCs w:val="24"/>
        </w:rPr>
        <w:t xml:space="preserve"> (Fig. 1). Sites were visited every 4-7 days in 2015/16, and then weekly in 2017/18. </w:t>
      </w:r>
      <w:r w:rsidR="004D2569" w:rsidRPr="00E85109">
        <w:rPr>
          <w:rFonts w:ascii="Times New Roman" w:hAnsi="Times New Roman" w:cs="Times New Roman"/>
          <w:sz w:val="24"/>
          <w:szCs w:val="24"/>
        </w:rPr>
        <w:t xml:space="preserve">Purse seine nets </w:t>
      </w:r>
      <w:r w:rsidR="004D2569">
        <w:rPr>
          <w:rFonts w:ascii="Times New Roman" w:hAnsi="Times New Roman" w:cs="Times New Roman"/>
          <w:sz w:val="24"/>
          <w:szCs w:val="24"/>
        </w:rPr>
        <w:t xml:space="preserve">(bunt: 27m x 9m with 13mm mesh; tow: 46m x 9m with 76mm mesh) </w:t>
      </w:r>
      <w:r w:rsidR="004D2569" w:rsidRPr="00E85109">
        <w:rPr>
          <w:rFonts w:ascii="Times New Roman" w:hAnsi="Times New Roman" w:cs="Times New Roman"/>
          <w:sz w:val="24"/>
          <w:szCs w:val="24"/>
        </w:rPr>
        <w:t>were deployed from small</w:t>
      </w:r>
      <w:r w:rsidR="004D2569">
        <w:rPr>
          <w:rFonts w:ascii="Times New Roman" w:hAnsi="Times New Roman" w:cs="Times New Roman"/>
          <w:sz w:val="24"/>
          <w:szCs w:val="24"/>
        </w:rPr>
        <w:t xml:space="preserve">, 6-8m </w:t>
      </w:r>
      <w:r w:rsidR="004D2569">
        <w:rPr>
          <w:rFonts w:ascii="Times New Roman" w:hAnsi="Times New Roman" w:cs="Times New Roman"/>
          <w:sz w:val="24"/>
          <w:szCs w:val="24"/>
        </w:rPr>
        <w:lastRenderedPageBreak/>
        <w:t>twin-outboard</w:t>
      </w:r>
      <w:r w:rsidR="004D2569" w:rsidRPr="00E85109">
        <w:rPr>
          <w:rFonts w:ascii="Times New Roman" w:hAnsi="Times New Roman" w:cs="Times New Roman"/>
          <w:sz w:val="24"/>
          <w:szCs w:val="24"/>
        </w:rPr>
        <w:t xml:space="preserve"> research vessels to capture samples of heterospecific schools comprised of juvenile pink</w:t>
      </w:r>
      <w:r w:rsidR="004D2569">
        <w:rPr>
          <w:rFonts w:ascii="Times New Roman" w:hAnsi="Times New Roman" w:cs="Times New Roman"/>
          <w:sz w:val="24"/>
          <w:szCs w:val="24"/>
        </w:rPr>
        <w:t xml:space="preserve"> </w:t>
      </w:r>
      <w:r w:rsidR="004D2569" w:rsidRPr="00E85109">
        <w:rPr>
          <w:rFonts w:ascii="Times New Roman" w:hAnsi="Times New Roman" w:cs="Times New Roman"/>
          <w:sz w:val="24"/>
          <w:szCs w:val="24"/>
        </w:rPr>
        <w:t xml:space="preserve">chum and sockeye </w:t>
      </w:r>
      <w:r w:rsidR="004D2569" w:rsidRPr="006048EA">
        <w:rPr>
          <w:rFonts w:ascii="Times New Roman" w:hAnsi="Times New Roman" w:cs="Times New Roman"/>
          <w:sz w:val="24"/>
          <w:szCs w:val="24"/>
        </w:rPr>
        <w:t>salmon</w:t>
      </w:r>
      <w:r w:rsidR="004D2569">
        <w:rPr>
          <w:rFonts w:ascii="Times New Roman" w:hAnsi="Times New Roman" w:cs="Times New Roman"/>
          <w:sz w:val="24"/>
          <w:szCs w:val="24"/>
        </w:rPr>
        <w:t>. The purse seine netting</w:t>
      </w:r>
      <w:r w:rsidR="004D2569" w:rsidRPr="00E85109">
        <w:rPr>
          <w:rFonts w:ascii="Times New Roman" w:hAnsi="Times New Roman" w:cs="Times New Roman"/>
          <w:sz w:val="24"/>
          <w:szCs w:val="24"/>
        </w:rPr>
        <w:t xml:space="preserve"> often </w:t>
      </w:r>
      <w:r w:rsidR="004D2569">
        <w:rPr>
          <w:rFonts w:ascii="Times New Roman" w:hAnsi="Times New Roman" w:cs="Times New Roman"/>
          <w:sz w:val="24"/>
          <w:szCs w:val="24"/>
        </w:rPr>
        <w:t>also captured</w:t>
      </w:r>
      <w:r w:rsidR="004D2569" w:rsidRPr="00E85109">
        <w:rPr>
          <w:rFonts w:ascii="Times New Roman" w:hAnsi="Times New Roman" w:cs="Times New Roman"/>
          <w:sz w:val="24"/>
          <w:szCs w:val="24"/>
        </w:rPr>
        <w:t xml:space="preserve"> </w:t>
      </w:r>
      <w:r w:rsidR="004D2569">
        <w:rPr>
          <w:rFonts w:ascii="Times New Roman" w:hAnsi="Times New Roman" w:cs="Times New Roman"/>
          <w:sz w:val="24"/>
          <w:szCs w:val="24"/>
        </w:rPr>
        <w:t xml:space="preserve">some </w:t>
      </w:r>
      <w:r w:rsidR="004D2569" w:rsidRPr="00E85109">
        <w:rPr>
          <w:rFonts w:ascii="Times New Roman" w:hAnsi="Times New Roman" w:cs="Times New Roman"/>
          <w:sz w:val="24"/>
          <w:szCs w:val="24"/>
        </w:rPr>
        <w:t>sub-adult coho and chinook</w:t>
      </w:r>
      <w:r w:rsidR="004D2569">
        <w:rPr>
          <w:rFonts w:ascii="Times New Roman" w:hAnsi="Times New Roman" w:cs="Times New Roman"/>
          <w:sz w:val="24"/>
          <w:szCs w:val="24"/>
        </w:rPr>
        <w:t xml:space="preserve"> </w:t>
      </w:r>
      <w:r w:rsidR="004D2569" w:rsidRPr="00E85109">
        <w:rPr>
          <w:rFonts w:ascii="Times New Roman" w:hAnsi="Times New Roman" w:cs="Times New Roman"/>
          <w:sz w:val="24"/>
          <w:szCs w:val="24"/>
        </w:rPr>
        <w:t>salmon</w:t>
      </w:r>
      <w:r w:rsidR="004D2569">
        <w:rPr>
          <w:rFonts w:ascii="Times New Roman" w:hAnsi="Times New Roman" w:cs="Times New Roman"/>
          <w:sz w:val="24"/>
          <w:szCs w:val="24"/>
        </w:rPr>
        <w:t>,</w:t>
      </w:r>
      <w:r w:rsidR="004D2569" w:rsidRPr="00E85109">
        <w:rPr>
          <w:rFonts w:ascii="Times New Roman" w:hAnsi="Times New Roman" w:cs="Times New Roman"/>
          <w:sz w:val="24"/>
          <w:szCs w:val="24"/>
        </w:rPr>
        <w:t xml:space="preserve"> </w:t>
      </w:r>
      <w:r w:rsidR="004D2569">
        <w:rPr>
          <w:rFonts w:ascii="Times New Roman" w:hAnsi="Times New Roman" w:cs="Times New Roman"/>
          <w:sz w:val="24"/>
          <w:szCs w:val="24"/>
        </w:rPr>
        <w:t xml:space="preserve">as well as </w:t>
      </w:r>
      <w:r w:rsidR="00E9281D">
        <w:rPr>
          <w:rFonts w:ascii="Times New Roman" w:hAnsi="Times New Roman" w:cs="Times New Roman"/>
          <w:sz w:val="24"/>
          <w:szCs w:val="24"/>
        </w:rPr>
        <w:t>Pacific</w:t>
      </w:r>
      <w:r w:rsidR="004D2569">
        <w:rPr>
          <w:rFonts w:ascii="Times New Roman" w:hAnsi="Times New Roman" w:cs="Times New Roman"/>
          <w:sz w:val="24"/>
          <w:szCs w:val="24"/>
        </w:rPr>
        <w:t xml:space="preserve"> herring</w:t>
      </w:r>
      <w:r w:rsidR="00E9281D">
        <w:rPr>
          <w:rFonts w:ascii="Times New Roman" w:hAnsi="Times New Roman" w:cs="Times New Roman"/>
          <w:sz w:val="24"/>
          <w:szCs w:val="24"/>
        </w:rPr>
        <w:t xml:space="preserve">. </w:t>
      </w:r>
      <w:r w:rsidR="004D2569">
        <w:rPr>
          <w:rFonts w:ascii="Times New Roman" w:hAnsi="Times New Roman" w:cs="Times New Roman"/>
          <w:sz w:val="24"/>
          <w:szCs w:val="24"/>
        </w:rPr>
        <w:t xml:space="preserve">During sampling, observers on the research vessel would conduct a visual survey transect to assess the surface activity of juvenile salmon. If no surface activity was observed after 20 minutes, the seine net was not deployed at that location. </w:t>
      </w:r>
    </w:p>
    <w:p w14:paraId="5FEB2BDF" w14:textId="2E5C0361" w:rsidR="00CB4713" w:rsidRDefault="004D2569" w:rsidP="00CB47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seine had been deployed, it was used to corral the fish beside the boat, and juveniles were scooped up individually </w:t>
      </w:r>
      <w:r w:rsidR="003D0CA6">
        <w:rPr>
          <w:rFonts w:ascii="Times New Roman" w:hAnsi="Times New Roman" w:cs="Times New Roman"/>
          <w:sz w:val="24"/>
          <w:szCs w:val="24"/>
        </w:rPr>
        <w:t xml:space="preserve">in seawater </w:t>
      </w:r>
      <w:r>
        <w:rPr>
          <w:rFonts w:ascii="Times New Roman" w:hAnsi="Times New Roman" w:cs="Times New Roman"/>
          <w:sz w:val="24"/>
          <w:szCs w:val="24"/>
        </w:rPr>
        <w:t xml:space="preserve">using a 4L plastic jug and transferred to a sampling bag. </w:t>
      </w:r>
      <w:r w:rsidRPr="00E85109">
        <w:rPr>
          <w:rFonts w:ascii="Times New Roman" w:hAnsi="Times New Roman" w:cs="Times New Roman"/>
          <w:sz w:val="24"/>
          <w:szCs w:val="24"/>
        </w:rPr>
        <w:t xml:space="preserve">Some individuals were euthanized </w:t>
      </w:r>
      <w:r>
        <w:rPr>
          <w:rFonts w:ascii="Times New Roman" w:hAnsi="Times New Roman" w:cs="Times New Roman"/>
          <w:sz w:val="24"/>
          <w:szCs w:val="24"/>
        </w:rPr>
        <w:t>using a</w:t>
      </w:r>
      <w:r w:rsidRPr="00081087">
        <w:rPr>
          <w:rFonts w:ascii="Times New Roman" w:hAnsi="Times New Roman" w:cs="Times New Roman"/>
          <w:sz w:val="24"/>
          <w:szCs w:val="24"/>
        </w:rPr>
        <w:t xml:space="preserve"> 250 mg • L</w:t>
      </w:r>
      <w:r>
        <w:rPr>
          <w:rFonts w:ascii="Times New Roman" w:hAnsi="Times New Roman" w:cs="Times New Roman"/>
          <w:sz w:val="24"/>
          <w:szCs w:val="24"/>
          <w:vertAlign w:val="superscript"/>
        </w:rPr>
        <w:t>-1</w:t>
      </w:r>
      <w:r>
        <w:rPr>
          <w:rFonts w:ascii="Times New Roman" w:hAnsi="Times New Roman" w:cs="Times New Roman"/>
          <w:sz w:val="24"/>
          <w:szCs w:val="24"/>
        </w:rPr>
        <w:t xml:space="preserve"> concentration of tricaine methanesulfonate, </w:t>
      </w:r>
      <w:r w:rsidRPr="00E85109">
        <w:rPr>
          <w:rFonts w:ascii="Times New Roman" w:hAnsi="Times New Roman" w:cs="Times New Roman"/>
          <w:sz w:val="24"/>
          <w:szCs w:val="24"/>
        </w:rPr>
        <w:t>and retained for laboratory analysis, while the</w:t>
      </w:r>
      <w:r>
        <w:rPr>
          <w:rFonts w:ascii="Times New Roman" w:hAnsi="Times New Roman" w:cs="Times New Roman"/>
          <w:sz w:val="24"/>
          <w:szCs w:val="24"/>
        </w:rPr>
        <w:t xml:space="preserve"> other</w:t>
      </w:r>
      <w:r w:rsidRPr="00E85109">
        <w:rPr>
          <w:rFonts w:ascii="Times New Roman" w:hAnsi="Times New Roman" w:cs="Times New Roman"/>
          <w:sz w:val="24"/>
          <w:szCs w:val="24"/>
        </w:rPr>
        <w:t xml:space="preserve"> captured fish underwent examination using a hand lens on the boat and then were released. Information regarding fish body size, as well as number, life</w:t>
      </w:r>
      <w:r>
        <w:rPr>
          <w:rFonts w:ascii="Times New Roman" w:hAnsi="Times New Roman" w:cs="Times New Roman"/>
          <w:sz w:val="24"/>
          <w:szCs w:val="24"/>
        </w:rPr>
        <w:t xml:space="preserve"> stage</w:t>
      </w:r>
      <w:r w:rsidRPr="00E85109">
        <w:rPr>
          <w:rFonts w:ascii="Times New Roman" w:hAnsi="Times New Roman" w:cs="Times New Roman"/>
          <w:sz w:val="24"/>
          <w:szCs w:val="24"/>
        </w:rPr>
        <w:t xml:space="preserve">, and species of any sea lice present were recorded, along with relevant environmental data. </w:t>
      </w:r>
      <w:r w:rsidR="003D0CA6">
        <w:rPr>
          <w:rFonts w:ascii="Times New Roman" w:hAnsi="Times New Roman" w:cs="Times New Roman"/>
          <w:sz w:val="24"/>
          <w:szCs w:val="24"/>
        </w:rPr>
        <w:t xml:space="preserve">In years </w:t>
      </w:r>
      <w:r w:rsidR="00F06C6E">
        <w:rPr>
          <w:rFonts w:ascii="Times New Roman" w:hAnsi="Times New Roman" w:cs="Times New Roman"/>
          <w:sz w:val="24"/>
          <w:szCs w:val="24"/>
        </w:rPr>
        <w:t xml:space="preserve">2015/16 </w:t>
      </w:r>
      <w:r w:rsidR="003D0CA6">
        <w:rPr>
          <w:rFonts w:ascii="Times New Roman" w:hAnsi="Times New Roman" w:cs="Times New Roman"/>
          <w:sz w:val="24"/>
          <w:szCs w:val="24"/>
        </w:rPr>
        <w:t xml:space="preserve">sea lice were </w:t>
      </w:r>
      <w:r w:rsidR="00CC7B87">
        <w:rPr>
          <w:rFonts w:ascii="Times New Roman" w:hAnsi="Times New Roman" w:cs="Times New Roman"/>
          <w:sz w:val="24"/>
          <w:szCs w:val="24"/>
        </w:rPr>
        <w:t xml:space="preserve">counted and </w:t>
      </w:r>
      <w:r w:rsidR="003D0CA6">
        <w:rPr>
          <w:rFonts w:ascii="Times New Roman" w:hAnsi="Times New Roman" w:cs="Times New Roman"/>
          <w:sz w:val="24"/>
          <w:szCs w:val="24"/>
        </w:rPr>
        <w:t xml:space="preserve">identified </w:t>
      </w:r>
      <w:r w:rsidR="00CC7B87">
        <w:rPr>
          <w:rFonts w:ascii="Times New Roman" w:hAnsi="Times New Roman" w:cs="Times New Roman"/>
          <w:sz w:val="24"/>
          <w:szCs w:val="24"/>
        </w:rPr>
        <w:t>to all species-life</w:t>
      </w:r>
      <w:r w:rsidR="00C56914">
        <w:rPr>
          <w:rFonts w:ascii="Times New Roman" w:hAnsi="Times New Roman" w:cs="Times New Roman"/>
          <w:sz w:val="24"/>
          <w:szCs w:val="24"/>
        </w:rPr>
        <w:t xml:space="preserve"> </w:t>
      </w:r>
      <w:r w:rsidR="00CC7B87">
        <w:rPr>
          <w:rFonts w:ascii="Times New Roman" w:hAnsi="Times New Roman" w:cs="Times New Roman"/>
          <w:sz w:val="24"/>
          <w:szCs w:val="24"/>
        </w:rPr>
        <w:t xml:space="preserve">stage combinations </w:t>
      </w:r>
      <w:r w:rsidR="003D0CA6">
        <w:rPr>
          <w:rFonts w:ascii="Times New Roman" w:hAnsi="Times New Roman" w:cs="Times New Roman"/>
          <w:sz w:val="24"/>
          <w:szCs w:val="24"/>
        </w:rPr>
        <w:t xml:space="preserve">in a lab using a dissecting microscope whereas in </w:t>
      </w:r>
      <w:r w:rsidR="00F06C6E">
        <w:rPr>
          <w:rFonts w:ascii="Times New Roman" w:hAnsi="Times New Roman" w:cs="Times New Roman"/>
          <w:sz w:val="24"/>
          <w:szCs w:val="24"/>
        </w:rPr>
        <w:t xml:space="preserve">2018 </w:t>
      </w:r>
      <w:r w:rsidR="00CC7B87">
        <w:rPr>
          <w:rFonts w:ascii="Times New Roman" w:hAnsi="Times New Roman" w:cs="Times New Roman"/>
          <w:sz w:val="24"/>
          <w:szCs w:val="24"/>
        </w:rPr>
        <w:t xml:space="preserve">motile-stage </w:t>
      </w:r>
      <w:r w:rsidR="003D0CA6">
        <w:rPr>
          <w:rFonts w:ascii="Times New Roman" w:hAnsi="Times New Roman" w:cs="Times New Roman"/>
          <w:sz w:val="24"/>
          <w:szCs w:val="24"/>
        </w:rPr>
        <w:t xml:space="preserve">sea lice were </w:t>
      </w:r>
      <w:r w:rsidR="00CC7B87">
        <w:rPr>
          <w:rFonts w:ascii="Times New Roman" w:hAnsi="Times New Roman" w:cs="Times New Roman"/>
          <w:sz w:val="24"/>
          <w:szCs w:val="24"/>
        </w:rPr>
        <w:t xml:space="preserve">counted and </w:t>
      </w:r>
      <w:r w:rsidR="003D0CA6">
        <w:rPr>
          <w:rFonts w:ascii="Times New Roman" w:hAnsi="Times New Roman" w:cs="Times New Roman"/>
          <w:sz w:val="24"/>
          <w:szCs w:val="24"/>
        </w:rPr>
        <w:t xml:space="preserve">identified </w:t>
      </w:r>
      <w:r w:rsidR="00CC7B87">
        <w:rPr>
          <w:rFonts w:ascii="Times New Roman" w:hAnsi="Times New Roman" w:cs="Times New Roman"/>
          <w:sz w:val="24"/>
          <w:szCs w:val="24"/>
        </w:rPr>
        <w:t xml:space="preserve">to species for motile-stage lice </w:t>
      </w:r>
      <w:r w:rsidR="003D0CA6">
        <w:rPr>
          <w:rFonts w:ascii="Times New Roman" w:hAnsi="Times New Roman" w:cs="Times New Roman"/>
          <w:sz w:val="24"/>
          <w:szCs w:val="24"/>
        </w:rPr>
        <w:t xml:space="preserve">after capture by studying the fish in a seawater-filled plastic bag using a hand lens. </w:t>
      </w:r>
      <w:r w:rsidR="00F06C6E">
        <w:rPr>
          <w:rFonts w:ascii="Times New Roman" w:hAnsi="Times New Roman" w:cs="Times New Roman"/>
          <w:sz w:val="24"/>
          <w:szCs w:val="24"/>
        </w:rPr>
        <w:t>Both methods were used in 2017.</w:t>
      </w:r>
    </w:p>
    <w:p w14:paraId="1DC85323" w14:textId="2B16F824" w:rsidR="004D2569" w:rsidRDefault="00CC7B87" w:rsidP="00CB47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aggregated these </w:t>
      </w:r>
      <w:r w:rsidR="00CB4713">
        <w:rPr>
          <w:rFonts w:ascii="Times New Roman" w:hAnsi="Times New Roman" w:cs="Times New Roman"/>
          <w:sz w:val="24"/>
          <w:szCs w:val="24"/>
        </w:rPr>
        <w:t xml:space="preserve">parasite </w:t>
      </w:r>
      <w:r>
        <w:rPr>
          <w:rFonts w:ascii="Times New Roman" w:hAnsi="Times New Roman" w:cs="Times New Roman"/>
          <w:sz w:val="24"/>
          <w:szCs w:val="24"/>
        </w:rPr>
        <w:t xml:space="preserve">data and </w:t>
      </w:r>
      <w:r w:rsidR="00251A5E">
        <w:rPr>
          <w:rFonts w:ascii="Times New Roman" w:hAnsi="Times New Roman" w:cs="Times New Roman"/>
          <w:sz w:val="24"/>
          <w:szCs w:val="24"/>
        </w:rPr>
        <w:t xml:space="preserve">analyzed </w:t>
      </w:r>
      <w:r>
        <w:rPr>
          <w:rFonts w:ascii="Times New Roman" w:hAnsi="Times New Roman" w:cs="Times New Roman"/>
          <w:sz w:val="24"/>
          <w:szCs w:val="24"/>
        </w:rPr>
        <w:t xml:space="preserve">them at the level of motile stage </w:t>
      </w:r>
      <w:r>
        <w:rPr>
          <w:rFonts w:ascii="Times New Roman" w:hAnsi="Times New Roman" w:cs="Times New Roman"/>
          <w:i/>
          <w:sz w:val="24"/>
          <w:szCs w:val="24"/>
        </w:rPr>
        <w:t xml:space="preserve">C. clemensi </w:t>
      </w:r>
      <w:r>
        <w:rPr>
          <w:rFonts w:ascii="Times New Roman" w:hAnsi="Times New Roman" w:cs="Times New Roman"/>
          <w:sz w:val="24"/>
          <w:szCs w:val="24"/>
        </w:rPr>
        <w:t>and motil</w:t>
      </w:r>
      <w:r w:rsidR="00997EEF">
        <w:rPr>
          <w:rFonts w:ascii="Times New Roman" w:hAnsi="Times New Roman" w:cs="Times New Roman"/>
          <w:sz w:val="24"/>
          <w:szCs w:val="24"/>
        </w:rPr>
        <w:t>e</w:t>
      </w:r>
      <w:r>
        <w:rPr>
          <w:rFonts w:ascii="Times New Roman" w:hAnsi="Times New Roman" w:cs="Times New Roman"/>
          <w:sz w:val="24"/>
          <w:szCs w:val="24"/>
        </w:rPr>
        <w:t xml:space="preserve"> stage </w:t>
      </w:r>
      <w:r>
        <w:rPr>
          <w:rFonts w:ascii="Times New Roman" w:hAnsi="Times New Roman" w:cs="Times New Roman"/>
          <w:i/>
          <w:sz w:val="24"/>
          <w:szCs w:val="24"/>
        </w:rPr>
        <w:t xml:space="preserve">L. </w:t>
      </w:r>
      <w:r>
        <w:rPr>
          <w:rFonts w:ascii="Times New Roman" w:hAnsi="Times New Roman" w:cs="Times New Roman"/>
          <w:sz w:val="24"/>
          <w:szCs w:val="24"/>
        </w:rPr>
        <w:t xml:space="preserve">salmonis. </w:t>
      </w:r>
      <w:r w:rsidR="00812AD8">
        <w:rPr>
          <w:rFonts w:ascii="Times New Roman" w:hAnsi="Times New Roman" w:cs="Times New Roman"/>
          <w:sz w:val="24"/>
          <w:szCs w:val="24"/>
        </w:rPr>
        <w:t xml:space="preserve">For comparative analyses among the salmon species, we filtered the dataset for collections that had at least five individuals of each pink, chum, and sockeye salmon in, so that differences estimated </w:t>
      </w:r>
      <w:r w:rsidR="00997EEF">
        <w:rPr>
          <w:rFonts w:ascii="Times New Roman" w:hAnsi="Times New Roman" w:cs="Times New Roman"/>
          <w:sz w:val="24"/>
          <w:szCs w:val="24"/>
        </w:rPr>
        <w:t>were</w:t>
      </w:r>
      <w:r w:rsidR="00812AD8">
        <w:rPr>
          <w:rFonts w:ascii="Times New Roman" w:hAnsi="Times New Roman" w:cs="Times New Roman"/>
          <w:sz w:val="24"/>
          <w:szCs w:val="24"/>
        </w:rPr>
        <w:t xml:space="preserve"> at the level of comigrating fish groups</w:t>
      </w:r>
      <w:r w:rsidR="00997EEF">
        <w:rPr>
          <w:rFonts w:ascii="Times New Roman" w:hAnsi="Times New Roman" w:cs="Times New Roman"/>
          <w:sz w:val="24"/>
          <w:szCs w:val="24"/>
        </w:rPr>
        <w:t>. This</w:t>
      </w:r>
      <w:r w:rsidR="005A43F2">
        <w:rPr>
          <w:rFonts w:ascii="Times New Roman" w:hAnsi="Times New Roman" w:cs="Times New Roman"/>
          <w:sz w:val="24"/>
          <w:szCs w:val="24"/>
        </w:rPr>
        <w:t xml:space="preserve"> result</w:t>
      </w:r>
      <w:r w:rsidR="00997EEF">
        <w:rPr>
          <w:rFonts w:ascii="Times New Roman" w:hAnsi="Times New Roman" w:cs="Times New Roman"/>
          <w:sz w:val="24"/>
          <w:szCs w:val="24"/>
        </w:rPr>
        <w:t>ed</w:t>
      </w:r>
      <w:r w:rsidR="004D2569" w:rsidRPr="00E85109">
        <w:rPr>
          <w:rFonts w:ascii="Times New Roman" w:hAnsi="Times New Roman" w:cs="Times New Roman"/>
          <w:sz w:val="24"/>
          <w:szCs w:val="24"/>
        </w:rPr>
        <w:t xml:space="preserve"> in a dataset of over 1,800 individual fish</w:t>
      </w:r>
      <w:r w:rsidR="005A43F2">
        <w:rPr>
          <w:rFonts w:ascii="Times New Roman" w:hAnsi="Times New Roman" w:cs="Times New Roman"/>
          <w:sz w:val="24"/>
          <w:szCs w:val="24"/>
        </w:rPr>
        <w:t>.</w:t>
      </w:r>
      <w:r w:rsidR="004E2CA8">
        <w:rPr>
          <w:rFonts w:ascii="Times New Roman" w:hAnsi="Times New Roman" w:cs="Times New Roman"/>
          <w:sz w:val="24"/>
          <w:szCs w:val="24"/>
        </w:rPr>
        <w:t xml:space="preserve"> </w:t>
      </w:r>
      <w:r w:rsidR="005A43F2">
        <w:rPr>
          <w:rFonts w:ascii="Times New Roman" w:hAnsi="Times New Roman" w:cs="Times New Roman"/>
          <w:sz w:val="24"/>
          <w:szCs w:val="24"/>
        </w:rPr>
        <w:t xml:space="preserve"> For comparison between regions, a larger </w:t>
      </w:r>
      <w:r w:rsidR="005A43F2">
        <w:rPr>
          <w:rFonts w:ascii="Times New Roman" w:hAnsi="Times New Roman" w:cs="Times New Roman"/>
          <w:sz w:val="24"/>
          <w:szCs w:val="24"/>
        </w:rPr>
        <w:lastRenderedPageBreak/>
        <w:t xml:space="preserve">dataset was used, </w:t>
      </w:r>
      <w:r w:rsidR="004D2569">
        <w:rPr>
          <w:rFonts w:ascii="Times New Roman" w:hAnsi="Times New Roman" w:cs="Times New Roman"/>
          <w:sz w:val="24"/>
          <w:szCs w:val="24"/>
        </w:rPr>
        <w:t xml:space="preserve">totalling almost 6,000 observations divided between the two sampling regions, the Discovery Islands, and Johnstone Strait. </w:t>
      </w:r>
    </w:p>
    <w:p w14:paraId="292A39F0" w14:textId="77777777" w:rsidR="004D2569" w:rsidRPr="00CA1F83" w:rsidRDefault="004D2569" w:rsidP="007417DC">
      <w:pPr>
        <w:spacing w:after="0" w:line="480" w:lineRule="auto"/>
        <w:rPr>
          <w:rFonts w:ascii="Times New Roman" w:hAnsi="Times New Roman" w:cs="Times New Roman"/>
          <w:i/>
          <w:sz w:val="24"/>
          <w:szCs w:val="24"/>
        </w:rPr>
      </w:pPr>
      <w:r>
        <w:rPr>
          <w:rFonts w:ascii="Times New Roman" w:hAnsi="Times New Roman" w:cs="Times New Roman"/>
          <w:i/>
          <w:sz w:val="24"/>
          <w:szCs w:val="24"/>
        </w:rPr>
        <w:t>Statistical Analyses</w:t>
      </w:r>
    </w:p>
    <w:p w14:paraId="53FD65F5" w14:textId="6F8C312E" w:rsidR="004D2569" w:rsidRDefault="004D2569" w:rsidP="007417DC">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 xml:space="preserve">To </w:t>
      </w:r>
      <w:r>
        <w:rPr>
          <w:rFonts w:ascii="Times New Roman" w:hAnsi="Times New Roman" w:cs="Times New Roman"/>
          <w:sz w:val="24"/>
          <w:szCs w:val="24"/>
        </w:rPr>
        <w:t>investigate potential differences in lice parasitism between the three salmon species</w:t>
      </w:r>
      <w:r w:rsidRPr="00E85109">
        <w:rPr>
          <w:rFonts w:ascii="Times New Roman" w:hAnsi="Times New Roman" w:cs="Times New Roman"/>
          <w:sz w:val="24"/>
          <w:szCs w:val="24"/>
        </w:rPr>
        <w:t>, we fit a series of generalized linear mixed</w:t>
      </w:r>
      <w:r>
        <w:rPr>
          <w:rFonts w:ascii="Times New Roman" w:hAnsi="Times New Roman" w:cs="Times New Roman"/>
          <w:sz w:val="24"/>
          <w:szCs w:val="24"/>
        </w:rPr>
        <w:t>-</w:t>
      </w:r>
      <w:r w:rsidRPr="00E85109">
        <w:rPr>
          <w:rFonts w:ascii="Times New Roman" w:hAnsi="Times New Roman" w:cs="Times New Roman"/>
          <w:sz w:val="24"/>
          <w:szCs w:val="24"/>
        </w:rPr>
        <w:t xml:space="preserve">effects models </w:t>
      </w:r>
      <w:r>
        <w:rPr>
          <w:rFonts w:ascii="Times New Roman" w:hAnsi="Times New Roman" w:cs="Times New Roman"/>
          <w:sz w:val="24"/>
          <w:szCs w:val="24"/>
        </w:rPr>
        <w:t xml:space="preserve">(GLMMs) </w:t>
      </w:r>
      <w:r w:rsidRPr="00E85109">
        <w:rPr>
          <w:rFonts w:ascii="Times New Roman" w:hAnsi="Times New Roman" w:cs="Times New Roman"/>
          <w:sz w:val="24"/>
          <w:szCs w:val="24"/>
        </w:rPr>
        <w:t>to our data</w:t>
      </w:r>
      <w:r>
        <w:rPr>
          <w:rFonts w:ascii="Times New Roman" w:hAnsi="Times New Roman" w:cs="Times New Roman"/>
          <w:sz w:val="24"/>
          <w:szCs w:val="24"/>
        </w:rPr>
        <w:t xml:space="preserve"> using the glmmTMB package </w:t>
      </w:r>
      <w:r w:rsidR="00C56914">
        <w:rPr>
          <w:rFonts w:ascii="Times New Roman" w:hAnsi="Times New Roman" w:cs="Times New Roman"/>
          <w:sz w:val="24"/>
          <w:szCs w:val="24"/>
        </w:rPr>
        <w:fldChar w:fldCharType="begin"/>
      </w:r>
      <w:r w:rsidR="00C56914">
        <w:rPr>
          <w:rFonts w:ascii="Times New Roman" w:hAnsi="Times New Roman" w:cs="Times New Roman"/>
          <w:sz w:val="24"/>
          <w:szCs w:val="24"/>
        </w:rPr>
        <w:instrText xml:space="preserve"> ADDIN ZOTERO_ITEM CSL_CITATION {"citationID":"8vt5fxIG","properties":{"formattedCitation":"(Brooks et al. 2017)","plainCitation":"(Brooks et al. 2017)","noteIndex":0},"citationItems":[{"id":1155,"uris":["http://zotero.org/users/4774453/items/G3RUGVN8"],"uri":["http://zotero.org/users/4774453/items/G3RUGVN8"],"itemData":{"id":1155,"type":"article-journal","title":"glmmTMB balances speed and flexibility among packages for zero-inflated generalized linear mixed modeling","container-title":"The R Journal","page":"378–400","volume":"9","issue":"2","abstract":"Count data can be analyzed using generalized linear mixed models when observations are correlated in ways that require random effects. However, count data are often zero-inflated, containing more zeros than would be expected from the typical error distributions. We present a new package, glmmTMB, and compare it to other R packages that fit zero-inflated mixed models. The glmmTMB package fits many types of GLMMs and extensions, including models with continuously distributed responses, but here we focus on count responses. glmmTMB is faster than glmmADMB, MCMCglmm, and brms, and more flexible than INLA and mgcv for zero-inflated modeling. One unique feature of glmmTMB (among packages that fit zero-inflated mixed models) is its ability to estimate the Conway-Maxwell-Poisson distribution parameterized by the mean. Overall, its most appealing features for new users may be the combination of speed, flexibility, and its interface's similarity to lme4.","DOI":"10.3929/ETHZ-B-000240890","ISSN":"20734859","note":"PMID: 25928833","author":[{"family":"Brooks","given":"Mollie E"},{"family":"Kristensen","given":"Kasper"},{"family":"Benthem","given":"Koen J","non-dropping-particle":"van"},{"family":"Magnusson","given":"Arni"},{"family":"Berg","given":"Casper W"},{"family":"Nielsen","given":"Anders"},{"family":"Skaug","given":"Hans J"},{"family":"Mächler","given":"Martin"},{"family":"Bolker","given":"Benjamin M"}],"issued":{"date-parts":[["2017"]]}}}],"schema":"https://github.com/citation-style-language/schema/raw/master/csl-citation.json"} </w:instrText>
      </w:r>
      <w:r w:rsidR="00C56914">
        <w:rPr>
          <w:rFonts w:ascii="Times New Roman" w:hAnsi="Times New Roman" w:cs="Times New Roman"/>
          <w:sz w:val="24"/>
          <w:szCs w:val="24"/>
        </w:rPr>
        <w:fldChar w:fldCharType="separate"/>
      </w:r>
      <w:r w:rsidR="00C56914" w:rsidRPr="005B7690">
        <w:rPr>
          <w:rFonts w:ascii="Times New Roman" w:hAnsi="Times New Roman" w:cs="Times New Roman"/>
          <w:sz w:val="24"/>
        </w:rPr>
        <w:t>(Brooks et al. 2017)</w:t>
      </w:r>
      <w:r w:rsidR="00C56914">
        <w:rPr>
          <w:rFonts w:ascii="Times New Roman" w:hAnsi="Times New Roman" w:cs="Times New Roman"/>
          <w:sz w:val="24"/>
          <w:szCs w:val="24"/>
        </w:rPr>
        <w:fldChar w:fldCharType="end"/>
      </w:r>
      <w:r>
        <w:rPr>
          <w:rFonts w:ascii="Times New Roman" w:hAnsi="Times New Roman" w:cs="Times New Roman"/>
          <w:sz w:val="24"/>
          <w:szCs w:val="24"/>
        </w:rPr>
        <w:t xml:space="preserve"> in R statistical software (R Core Team, 2018)</w:t>
      </w:r>
      <w:r w:rsidRPr="00E85109">
        <w:rPr>
          <w:rFonts w:ascii="Times New Roman" w:hAnsi="Times New Roman" w:cs="Times New Roman"/>
          <w:sz w:val="24"/>
          <w:szCs w:val="24"/>
        </w:rPr>
        <w:t xml:space="preserve">, with salmon species, sampling year, </w:t>
      </w:r>
      <w:r>
        <w:rPr>
          <w:rFonts w:ascii="Times New Roman" w:hAnsi="Times New Roman" w:cs="Times New Roman"/>
          <w:sz w:val="24"/>
          <w:szCs w:val="24"/>
        </w:rPr>
        <w:t xml:space="preserve">and </w:t>
      </w:r>
      <w:r w:rsidRPr="00E85109">
        <w:rPr>
          <w:rFonts w:ascii="Times New Roman" w:hAnsi="Times New Roman" w:cs="Times New Roman"/>
          <w:sz w:val="24"/>
          <w:szCs w:val="24"/>
        </w:rPr>
        <w:t xml:space="preserve">fish fork length as </w:t>
      </w:r>
      <w:r w:rsidR="006417B8">
        <w:rPr>
          <w:rFonts w:ascii="Times New Roman" w:hAnsi="Times New Roman" w:cs="Times New Roman"/>
          <w:sz w:val="24"/>
          <w:szCs w:val="24"/>
        </w:rPr>
        <w:t>fixed effects</w:t>
      </w:r>
      <w:r w:rsidRPr="00E85109">
        <w:rPr>
          <w:rFonts w:ascii="Times New Roman" w:hAnsi="Times New Roman" w:cs="Times New Roman"/>
          <w:sz w:val="24"/>
          <w:szCs w:val="24"/>
        </w:rPr>
        <w:t xml:space="preserve">, </w:t>
      </w:r>
      <w:r w:rsidR="006417B8">
        <w:rPr>
          <w:rFonts w:ascii="Times New Roman" w:hAnsi="Times New Roman" w:cs="Times New Roman"/>
          <w:sz w:val="24"/>
          <w:szCs w:val="24"/>
        </w:rPr>
        <w:t xml:space="preserve">and </w:t>
      </w:r>
      <w:r w:rsidRPr="00E85109">
        <w:rPr>
          <w:rFonts w:ascii="Times New Roman" w:hAnsi="Times New Roman" w:cs="Times New Roman"/>
          <w:sz w:val="24"/>
          <w:szCs w:val="24"/>
        </w:rPr>
        <w:t xml:space="preserve">collection as a random effect. These models </w:t>
      </w:r>
      <w:r>
        <w:rPr>
          <w:rFonts w:ascii="Times New Roman" w:hAnsi="Times New Roman" w:cs="Times New Roman"/>
          <w:sz w:val="24"/>
          <w:szCs w:val="24"/>
        </w:rPr>
        <w:t>were</w:t>
      </w:r>
      <w:r w:rsidRPr="00E85109">
        <w:rPr>
          <w:rFonts w:ascii="Times New Roman" w:hAnsi="Times New Roman" w:cs="Times New Roman"/>
          <w:sz w:val="24"/>
          <w:szCs w:val="24"/>
        </w:rPr>
        <w:t xml:space="preserve"> run separately for </w:t>
      </w:r>
      <w:r w:rsidRPr="00E85109">
        <w:rPr>
          <w:rFonts w:ascii="Times New Roman" w:hAnsi="Times New Roman" w:cs="Times New Roman"/>
          <w:i/>
          <w:sz w:val="24"/>
          <w:szCs w:val="24"/>
        </w:rPr>
        <w:t xml:space="preserve">C. clemensi </w:t>
      </w:r>
      <w:r w:rsidRPr="00E85109">
        <w:rPr>
          <w:rFonts w:ascii="Times New Roman" w:hAnsi="Times New Roman" w:cs="Times New Roman"/>
          <w:sz w:val="24"/>
          <w:szCs w:val="24"/>
        </w:rPr>
        <w:t xml:space="preserve">and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w:t>
      </w:r>
      <w:r>
        <w:rPr>
          <w:rFonts w:ascii="Times New Roman" w:hAnsi="Times New Roman" w:cs="Times New Roman"/>
          <w:sz w:val="24"/>
          <w:szCs w:val="24"/>
        </w:rPr>
        <w:t xml:space="preserve">While the initial model set included all three </w:t>
      </w:r>
      <w:r w:rsidR="00FD4D92">
        <w:rPr>
          <w:rFonts w:ascii="Times New Roman" w:hAnsi="Times New Roman" w:cs="Times New Roman"/>
          <w:sz w:val="24"/>
          <w:szCs w:val="24"/>
        </w:rPr>
        <w:t>fixed effects</w:t>
      </w:r>
      <w:r>
        <w:rPr>
          <w:rFonts w:ascii="Times New Roman" w:hAnsi="Times New Roman" w:cs="Times New Roman"/>
          <w:sz w:val="24"/>
          <w:szCs w:val="24"/>
        </w:rPr>
        <w:t xml:space="preserve">, including fork length resulted in a dataset with fewer observations, since fork length measurements were not taken for every fish. </w:t>
      </w:r>
      <w:r w:rsidR="0056666F">
        <w:rPr>
          <w:rFonts w:ascii="Times New Roman" w:hAnsi="Times New Roman" w:cs="Times New Roman"/>
          <w:sz w:val="24"/>
          <w:szCs w:val="24"/>
        </w:rPr>
        <w:t xml:space="preserve">We therefore removed this </w:t>
      </w:r>
      <w:r>
        <w:rPr>
          <w:rFonts w:ascii="Times New Roman" w:hAnsi="Times New Roman" w:cs="Times New Roman"/>
          <w:sz w:val="24"/>
          <w:szCs w:val="24"/>
        </w:rPr>
        <w:t xml:space="preserve">variable in favour of including a larger number of observations. </w:t>
      </w:r>
      <w:r w:rsidR="004E2CA8">
        <w:rPr>
          <w:rFonts w:ascii="Times New Roman" w:hAnsi="Times New Roman" w:cs="Times New Roman"/>
          <w:sz w:val="24"/>
          <w:szCs w:val="24"/>
        </w:rPr>
        <w:t xml:space="preserve">In addition, controlling for collection allowed us to account for abiotic differences between samples. </w:t>
      </w:r>
      <w:r>
        <w:rPr>
          <w:rFonts w:ascii="Times New Roman" w:hAnsi="Times New Roman" w:cs="Times New Roman"/>
          <w:sz w:val="24"/>
          <w:szCs w:val="24"/>
        </w:rPr>
        <w:t>Therefore, the full model set we used in our analysis incorporated salmon species and sampling year, as fixed effects (</w:t>
      </w:r>
      <w:r w:rsidRPr="00864E6D">
        <w:rPr>
          <w:rFonts w:ascii="Times New Roman" w:hAnsi="Times New Roman" w:cs="Times New Roman"/>
          <w:sz w:val="24"/>
          <w:szCs w:val="24"/>
        </w:rPr>
        <w:t>Table 1, 2</w:t>
      </w:r>
      <w:r>
        <w:rPr>
          <w:rFonts w:ascii="Times New Roman" w:hAnsi="Times New Roman" w:cs="Times New Roman"/>
          <w:sz w:val="24"/>
          <w:szCs w:val="24"/>
        </w:rPr>
        <w:t>).</w:t>
      </w:r>
    </w:p>
    <w:p w14:paraId="3B3D4391" w14:textId="03887434" w:rsidR="004D2569" w:rsidRDefault="004D2569" w:rsidP="007417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E85109">
        <w:rPr>
          <w:rFonts w:ascii="Times New Roman" w:hAnsi="Times New Roman" w:cs="Times New Roman"/>
          <w:sz w:val="24"/>
          <w:szCs w:val="24"/>
        </w:rPr>
        <w:t xml:space="preserve">The models employed a negative binomial error for the response distribution, as well as a log link function. The GLMMs were </w:t>
      </w:r>
      <w:r>
        <w:rPr>
          <w:rFonts w:ascii="Times New Roman" w:hAnsi="Times New Roman" w:cs="Times New Roman"/>
          <w:sz w:val="24"/>
          <w:szCs w:val="24"/>
        </w:rPr>
        <w:t>fit</w:t>
      </w:r>
      <w:r w:rsidRPr="00E85109">
        <w:rPr>
          <w:rFonts w:ascii="Times New Roman" w:hAnsi="Times New Roman" w:cs="Times New Roman"/>
          <w:sz w:val="24"/>
          <w:szCs w:val="24"/>
        </w:rPr>
        <w:t xml:space="preserve"> such that the number of lice per fish was treated as the response variable</w:t>
      </w:r>
      <w:r>
        <w:rPr>
          <w:rFonts w:ascii="Times New Roman" w:hAnsi="Times New Roman" w:cs="Times New Roman"/>
          <w:sz w:val="24"/>
          <w:szCs w:val="24"/>
        </w:rPr>
        <w:t>, and</w:t>
      </w:r>
      <w:r w:rsidRPr="00E85109">
        <w:rPr>
          <w:rFonts w:ascii="Times New Roman" w:hAnsi="Times New Roman" w:cs="Times New Roman"/>
          <w:sz w:val="24"/>
          <w:szCs w:val="24"/>
        </w:rPr>
        <w:t xml:space="preserve"> </w:t>
      </w:r>
      <w:r>
        <w:rPr>
          <w:rFonts w:ascii="Times New Roman" w:hAnsi="Times New Roman" w:cs="Times New Roman"/>
          <w:color w:val="000000" w:themeColor="text1"/>
          <w:sz w:val="24"/>
          <w:szCs w:val="24"/>
        </w:rPr>
        <w:t>Akaike Information Criterion (AIC) was used to perform model comparison and selection</w:t>
      </w:r>
      <w:r w:rsidR="00352930">
        <w:rPr>
          <w:rFonts w:ascii="Times New Roman" w:hAnsi="Times New Roman" w:cs="Times New Roman"/>
          <w:color w:val="000000" w:themeColor="text1"/>
          <w:sz w:val="24"/>
          <w:szCs w:val="24"/>
        </w:rPr>
        <w:t xml:space="preserve">. </w:t>
      </w:r>
      <w:r w:rsidRPr="00E85109">
        <w:rPr>
          <w:rFonts w:ascii="Times New Roman" w:hAnsi="Times New Roman" w:cs="Times New Roman"/>
          <w:sz w:val="24"/>
          <w:szCs w:val="24"/>
        </w:rPr>
        <w:t xml:space="preserve">The results of </w:t>
      </w:r>
      <w:r>
        <w:rPr>
          <w:rFonts w:ascii="Times New Roman" w:hAnsi="Times New Roman" w:cs="Times New Roman"/>
          <w:sz w:val="24"/>
          <w:szCs w:val="24"/>
        </w:rPr>
        <w:t>these models</w:t>
      </w:r>
      <w:r w:rsidRPr="00E85109">
        <w:rPr>
          <w:rFonts w:ascii="Times New Roman" w:hAnsi="Times New Roman" w:cs="Times New Roman"/>
          <w:sz w:val="24"/>
          <w:szCs w:val="24"/>
        </w:rPr>
        <w:t xml:space="preserve"> were used to </w:t>
      </w:r>
      <w:r>
        <w:rPr>
          <w:rFonts w:ascii="Times New Roman" w:hAnsi="Times New Roman" w:cs="Times New Roman"/>
          <w:sz w:val="24"/>
          <w:szCs w:val="24"/>
        </w:rPr>
        <w:t>determine the predicted effect of each of the fixed effect</w:t>
      </w:r>
      <w:r w:rsidR="001F6F8B">
        <w:rPr>
          <w:rFonts w:ascii="Times New Roman" w:hAnsi="Times New Roman" w:cs="Times New Roman"/>
          <w:sz w:val="24"/>
          <w:szCs w:val="24"/>
        </w:rPr>
        <w:t>s</w:t>
      </w:r>
      <w:r>
        <w:rPr>
          <w:rFonts w:ascii="Times New Roman" w:hAnsi="Times New Roman" w:cs="Times New Roman"/>
          <w:sz w:val="24"/>
          <w:szCs w:val="24"/>
        </w:rPr>
        <w:t xml:space="preserve"> on the number of lice per fish for each species of louse. This was done by back-transforming the coefficients from the models, and creating a 95% confidence interval using the </w:t>
      </w:r>
      <w:r w:rsidR="00352930">
        <w:rPr>
          <w:rFonts w:ascii="Times New Roman" w:hAnsi="Times New Roman" w:cs="Times New Roman"/>
          <w:sz w:val="24"/>
          <w:szCs w:val="24"/>
        </w:rPr>
        <w:t>‘</w:t>
      </w:r>
      <w:r>
        <w:rPr>
          <w:rFonts w:ascii="Times New Roman" w:hAnsi="Times New Roman" w:cs="Times New Roman"/>
          <w:sz w:val="24"/>
          <w:szCs w:val="24"/>
        </w:rPr>
        <w:t>ggeffects</w:t>
      </w:r>
      <w:r w:rsidR="00352930">
        <w:rPr>
          <w:rFonts w:ascii="Times New Roman" w:hAnsi="Times New Roman" w:cs="Times New Roman"/>
          <w:sz w:val="24"/>
          <w:szCs w:val="24"/>
        </w:rPr>
        <w:t>’</w:t>
      </w:r>
      <w:r>
        <w:rPr>
          <w:rFonts w:ascii="Times New Roman" w:hAnsi="Times New Roman" w:cs="Times New Roman"/>
          <w:sz w:val="24"/>
          <w:szCs w:val="24"/>
        </w:rPr>
        <w:t xml:space="preserve"> package </w:t>
      </w:r>
      <w:r w:rsidR="00C56914">
        <w:rPr>
          <w:rFonts w:ascii="Times New Roman" w:hAnsi="Times New Roman" w:cs="Times New Roman"/>
          <w:sz w:val="24"/>
          <w:szCs w:val="24"/>
        </w:rPr>
        <w:fldChar w:fldCharType="begin"/>
      </w:r>
      <w:r w:rsidR="00C56914">
        <w:rPr>
          <w:rFonts w:ascii="Times New Roman" w:hAnsi="Times New Roman" w:cs="Times New Roman"/>
          <w:sz w:val="24"/>
          <w:szCs w:val="24"/>
        </w:rPr>
        <w:instrText xml:space="preserve"> ADDIN ZOTERO_ITEM CSL_CITATION {"citationID":"ylHmruyz","properties":{"formattedCitation":"(L\\uc0\\u252{}decke 2018)","plainCitation":"(Lüdecke 2018)","noteIndex":0},"citationItems":[{"id":1332,"uris":["http://zotero.org/users/4774453/items/XCE9YEGQ"],"uri":["http://zotero.org/users/4774453/items/XCE9YEGQ"],"itemData":{"id":1332,"type":"article-journal","title":"ggeffects: Tidy Data Frames of Marginal Effects from Regression Models","container-title":"The Journal of Open Source Software","volume":"3","issue":"26","URL":"https://doi.org/10.21105/joss.00772","DOI":"10.21105/joss.00772","author":[{"family":"Lüdecke","given":"Daniel"}],"issued":{"date-parts":[["2018"]]}}}],"schema":"https://github.com/citation-style-language/schema/raw/master/csl-citation.json"} </w:instrText>
      </w:r>
      <w:r w:rsidR="00C56914">
        <w:rPr>
          <w:rFonts w:ascii="Times New Roman" w:hAnsi="Times New Roman" w:cs="Times New Roman"/>
          <w:sz w:val="24"/>
          <w:szCs w:val="24"/>
        </w:rPr>
        <w:fldChar w:fldCharType="separate"/>
      </w:r>
      <w:r w:rsidR="00C56914" w:rsidRPr="00C56914">
        <w:rPr>
          <w:rFonts w:ascii="Times New Roman" w:hAnsi="Times New Roman" w:cs="Times New Roman"/>
          <w:sz w:val="24"/>
          <w:szCs w:val="24"/>
        </w:rPr>
        <w:t>(Lüdecke 2018)</w:t>
      </w:r>
      <w:r w:rsidR="00C56914">
        <w:rPr>
          <w:rFonts w:ascii="Times New Roman" w:hAnsi="Times New Roman" w:cs="Times New Roman"/>
          <w:sz w:val="24"/>
          <w:szCs w:val="24"/>
        </w:rPr>
        <w:fldChar w:fldCharType="end"/>
      </w:r>
      <w:r>
        <w:rPr>
          <w:rFonts w:ascii="Times New Roman" w:hAnsi="Times New Roman" w:cs="Times New Roman"/>
          <w:sz w:val="24"/>
          <w:szCs w:val="24"/>
        </w:rPr>
        <w:t xml:space="preserve">, representing the estimated number of lice per fish between the two species. </w:t>
      </w:r>
      <w:r w:rsidRPr="00E85109">
        <w:rPr>
          <w:rFonts w:ascii="Times New Roman" w:hAnsi="Times New Roman" w:cs="Times New Roman"/>
          <w:sz w:val="24"/>
          <w:szCs w:val="24"/>
        </w:rPr>
        <w:t xml:space="preserve"> </w:t>
      </w:r>
    </w:p>
    <w:p w14:paraId="3855EA2B" w14:textId="681EF64A" w:rsidR="004D2569" w:rsidRPr="009D52A5" w:rsidRDefault="004D2569" w:rsidP="007417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addition to our models relating louse infections to the three salmon species, we wanted to determine the effect that sampling region had on infection levels. The two distinct sampling regions (Fig. 1), are traversed successively</w:t>
      </w:r>
      <w:r w:rsidR="000B2C0C">
        <w:rPr>
          <w:rFonts w:ascii="Times New Roman" w:hAnsi="Times New Roman" w:cs="Times New Roman"/>
          <w:sz w:val="24"/>
          <w:szCs w:val="24"/>
        </w:rPr>
        <w:t xml:space="preserve"> by the fish</w:t>
      </w:r>
      <w:r>
        <w:rPr>
          <w:rFonts w:ascii="Times New Roman" w:hAnsi="Times New Roman" w:cs="Times New Roman"/>
          <w:sz w:val="24"/>
          <w:szCs w:val="24"/>
        </w:rPr>
        <w:t xml:space="preserve">, moving from south to north in the region. As such, the Johnstone Strait represents a region wherein fish sampled will have typically had longer exposure to lice from all potential sources. To investigate any relevant differences, we ran a separate set of GLMMs, using the </w:t>
      </w:r>
      <w:r w:rsidR="00BB00A1">
        <w:rPr>
          <w:rFonts w:ascii="Times New Roman" w:hAnsi="Times New Roman" w:cs="Times New Roman"/>
          <w:sz w:val="24"/>
          <w:szCs w:val="24"/>
        </w:rPr>
        <w:t xml:space="preserve">abundance of </w:t>
      </w:r>
      <w:r>
        <w:rPr>
          <w:rFonts w:ascii="Times New Roman" w:hAnsi="Times New Roman" w:cs="Times New Roman"/>
          <w:sz w:val="24"/>
          <w:szCs w:val="24"/>
        </w:rPr>
        <w:t xml:space="preserve">lice as the response variable, with the regions and years as fixed effects, and the week of the year (with 1 delineating the first week in January and counting numerically forwards from there) as a random effect. </w:t>
      </w:r>
      <w:r w:rsidRPr="005C789D">
        <w:rPr>
          <w:rFonts w:ascii="Times New Roman" w:hAnsi="Times New Roman" w:cs="Times New Roman"/>
          <w:color w:val="000000" w:themeColor="text1"/>
          <w:sz w:val="24"/>
          <w:szCs w:val="24"/>
        </w:rPr>
        <w:t xml:space="preserve">This resulted in two models, one for </w:t>
      </w:r>
      <w:r w:rsidRPr="005C789D">
        <w:rPr>
          <w:rFonts w:ascii="Times New Roman" w:hAnsi="Times New Roman" w:cs="Times New Roman"/>
          <w:i/>
          <w:color w:val="000000" w:themeColor="text1"/>
          <w:sz w:val="24"/>
          <w:szCs w:val="24"/>
        </w:rPr>
        <w:t xml:space="preserve">L. salmonis </w:t>
      </w:r>
      <w:r w:rsidRPr="005C789D">
        <w:rPr>
          <w:rFonts w:ascii="Times New Roman" w:hAnsi="Times New Roman" w:cs="Times New Roman"/>
          <w:color w:val="000000" w:themeColor="text1"/>
          <w:sz w:val="24"/>
          <w:szCs w:val="24"/>
        </w:rPr>
        <w:t>and one for</w:t>
      </w:r>
      <w:r w:rsidRPr="005C789D">
        <w:rPr>
          <w:rFonts w:ascii="Times New Roman" w:hAnsi="Times New Roman" w:cs="Times New Roman"/>
          <w:i/>
          <w:color w:val="000000" w:themeColor="text1"/>
          <w:sz w:val="24"/>
          <w:szCs w:val="24"/>
        </w:rPr>
        <w:t xml:space="preserve"> C. clemensi </w:t>
      </w:r>
      <w:r w:rsidRPr="005C789D">
        <w:rPr>
          <w:rFonts w:ascii="Times New Roman" w:hAnsi="Times New Roman" w:cs="Times New Roman"/>
          <w:color w:val="000000" w:themeColor="text1"/>
          <w:sz w:val="24"/>
          <w:szCs w:val="24"/>
        </w:rPr>
        <w:t xml:space="preserve">for each </w:t>
      </w:r>
      <w:r>
        <w:rPr>
          <w:rFonts w:ascii="Times New Roman" w:hAnsi="Times New Roman" w:cs="Times New Roman"/>
          <w:color w:val="000000" w:themeColor="text1"/>
          <w:sz w:val="24"/>
          <w:szCs w:val="24"/>
        </w:rPr>
        <w:t xml:space="preserve">of the three </w:t>
      </w:r>
      <w:r w:rsidRPr="005C789D">
        <w:rPr>
          <w:rFonts w:ascii="Times New Roman" w:hAnsi="Times New Roman" w:cs="Times New Roman"/>
          <w:color w:val="000000" w:themeColor="text1"/>
          <w:sz w:val="24"/>
          <w:szCs w:val="24"/>
        </w:rPr>
        <w:t>species of salmon</w:t>
      </w:r>
      <w:r w:rsidRPr="005C789D">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Akaike Information Criterion (AIC) was again used to perform model comparison and selection.</w:t>
      </w:r>
    </w:p>
    <w:p w14:paraId="53053AF4" w14:textId="4D8B2FD1" w:rsidR="004D2569" w:rsidRPr="0094317D" w:rsidRDefault="00BB00A1" w:rsidP="007417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4D2569">
        <w:rPr>
          <w:rFonts w:ascii="Times New Roman" w:hAnsi="Times New Roman" w:cs="Times New Roman"/>
          <w:sz w:val="24"/>
          <w:szCs w:val="24"/>
        </w:rPr>
        <w:t xml:space="preserve"> we used hierarchical bootstrapping to pair our model-driven estimates with </w:t>
      </w:r>
      <w:r>
        <w:rPr>
          <w:rFonts w:ascii="Times New Roman" w:hAnsi="Times New Roman" w:cs="Times New Roman"/>
          <w:sz w:val="24"/>
          <w:szCs w:val="24"/>
        </w:rPr>
        <w:t xml:space="preserve">estimates directly from the </w:t>
      </w:r>
      <w:r w:rsidR="004D2569">
        <w:rPr>
          <w:rFonts w:ascii="Times New Roman" w:hAnsi="Times New Roman" w:cs="Times New Roman"/>
          <w:sz w:val="24"/>
          <w:szCs w:val="24"/>
        </w:rPr>
        <w:t xml:space="preserve">data to confirm that our predictions were appropriate given the data for our region-level models. For each unique salmon species, lice species, year, and site region combination (48 separate combinations, ex. Sockeye salmon, </w:t>
      </w:r>
      <w:r w:rsidR="004D2569">
        <w:rPr>
          <w:rFonts w:ascii="Times New Roman" w:hAnsi="Times New Roman" w:cs="Times New Roman"/>
          <w:i/>
          <w:sz w:val="24"/>
          <w:szCs w:val="24"/>
        </w:rPr>
        <w:t xml:space="preserve">L. salmonis, </w:t>
      </w:r>
      <w:r w:rsidR="004D2569">
        <w:rPr>
          <w:rFonts w:ascii="Times New Roman" w:hAnsi="Times New Roman" w:cs="Times New Roman"/>
          <w:sz w:val="24"/>
          <w:szCs w:val="24"/>
        </w:rPr>
        <w:t xml:space="preserve">2015 and Discovery Islands), we bootstrapped the average number of lice per fish in an individual collection 10,000 times. This involved sampling all of the collections that each unique combination occurred in, with replacement, and calculating the mean number of lice per fish for that collection, allowing us to </w:t>
      </w:r>
      <w:r w:rsidR="00DE67BF">
        <w:rPr>
          <w:rFonts w:ascii="Times New Roman" w:hAnsi="Times New Roman" w:cs="Times New Roman"/>
          <w:sz w:val="24"/>
          <w:szCs w:val="24"/>
        </w:rPr>
        <w:t>estimate the sampling distribution of the mean parasite abundances</w:t>
      </w:r>
      <w:r w:rsidR="004D2569">
        <w:rPr>
          <w:rFonts w:ascii="Times New Roman" w:hAnsi="Times New Roman" w:cs="Times New Roman"/>
          <w:sz w:val="24"/>
          <w:szCs w:val="24"/>
        </w:rPr>
        <w:t xml:space="preserve">. </w:t>
      </w:r>
    </w:p>
    <w:p w14:paraId="0AB3797C" w14:textId="77777777" w:rsidR="004D2569" w:rsidRPr="00E85109" w:rsidRDefault="004D2569" w:rsidP="007417DC">
      <w:pPr>
        <w:spacing w:after="0" w:line="480" w:lineRule="auto"/>
        <w:rPr>
          <w:rFonts w:ascii="Times New Roman" w:hAnsi="Times New Roman" w:cs="Times New Roman"/>
          <w:b/>
          <w:sz w:val="24"/>
          <w:szCs w:val="24"/>
        </w:rPr>
      </w:pPr>
      <w:r w:rsidRPr="00E85109">
        <w:rPr>
          <w:rFonts w:ascii="Times New Roman" w:hAnsi="Times New Roman" w:cs="Times New Roman"/>
          <w:b/>
          <w:sz w:val="24"/>
          <w:szCs w:val="24"/>
        </w:rPr>
        <w:t>Results:</w:t>
      </w:r>
    </w:p>
    <w:p w14:paraId="22485188" w14:textId="2C36174E" w:rsidR="004D2569" w:rsidRDefault="004D2569" w:rsidP="007417DC">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The average number of lice per individual fish varied from more than 4 lice per fish in some collections, to less than 0.5 in other collections (Fig. 2)</w:t>
      </w:r>
      <w:r>
        <w:rPr>
          <w:rFonts w:ascii="Times New Roman" w:hAnsi="Times New Roman" w:cs="Times New Roman"/>
          <w:sz w:val="24"/>
          <w:szCs w:val="24"/>
        </w:rPr>
        <w:t>, with</w:t>
      </w:r>
      <w:r w:rsidRPr="00E85109">
        <w:rPr>
          <w:rFonts w:ascii="Times New Roman" w:hAnsi="Times New Roman" w:cs="Times New Roman"/>
          <w:sz w:val="24"/>
          <w:szCs w:val="24"/>
        </w:rPr>
        <w:t xml:space="preserve"> </w:t>
      </w:r>
      <w:r>
        <w:rPr>
          <w:rFonts w:ascii="Times New Roman" w:hAnsi="Times New Roman" w:cs="Times New Roman"/>
          <w:sz w:val="24"/>
          <w:szCs w:val="24"/>
        </w:rPr>
        <w:t>e</w:t>
      </w:r>
      <w:r w:rsidRPr="00E85109">
        <w:rPr>
          <w:rFonts w:ascii="Times New Roman" w:hAnsi="Times New Roman" w:cs="Times New Roman"/>
          <w:sz w:val="24"/>
          <w:szCs w:val="24"/>
        </w:rPr>
        <w:t>ach collection show</w:t>
      </w:r>
      <w:r>
        <w:rPr>
          <w:rFonts w:ascii="Times New Roman" w:hAnsi="Times New Roman" w:cs="Times New Roman"/>
          <w:sz w:val="24"/>
          <w:szCs w:val="24"/>
        </w:rPr>
        <w:t>ing</w:t>
      </w:r>
      <w:r w:rsidRPr="00E85109">
        <w:rPr>
          <w:rFonts w:ascii="Times New Roman" w:hAnsi="Times New Roman" w:cs="Times New Roman"/>
          <w:sz w:val="24"/>
          <w:szCs w:val="24"/>
        </w:rPr>
        <w:t xml:space="preserve"> at least some lice present, though not each collection showed lice on each species of salmon</w:t>
      </w:r>
      <w:r>
        <w:rPr>
          <w:rFonts w:ascii="Times New Roman" w:hAnsi="Times New Roman" w:cs="Times New Roman"/>
          <w:sz w:val="24"/>
          <w:szCs w:val="24"/>
        </w:rPr>
        <w:t xml:space="preserve"> (Fig. 3)</w:t>
      </w:r>
      <w:r w:rsidRPr="00E85109">
        <w:rPr>
          <w:rFonts w:ascii="Times New Roman" w:hAnsi="Times New Roman" w:cs="Times New Roman"/>
          <w:sz w:val="24"/>
          <w:szCs w:val="24"/>
        </w:rPr>
        <w:t xml:space="preserve">. When looking separately at the two </w:t>
      </w:r>
      <w:r>
        <w:rPr>
          <w:rFonts w:ascii="Times New Roman" w:hAnsi="Times New Roman" w:cs="Times New Roman"/>
          <w:sz w:val="24"/>
          <w:szCs w:val="24"/>
        </w:rPr>
        <w:t>louse</w:t>
      </w:r>
      <w:r w:rsidRPr="00E85109">
        <w:rPr>
          <w:rFonts w:ascii="Times New Roman" w:hAnsi="Times New Roman" w:cs="Times New Roman"/>
          <w:sz w:val="24"/>
          <w:szCs w:val="24"/>
        </w:rPr>
        <w:t xml:space="preserve"> species, it is clear that not only is </w:t>
      </w:r>
      <w:r w:rsidRPr="00E85109">
        <w:rPr>
          <w:rFonts w:ascii="Times New Roman" w:hAnsi="Times New Roman" w:cs="Times New Roman"/>
          <w:i/>
          <w:sz w:val="24"/>
          <w:szCs w:val="24"/>
        </w:rPr>
        <w:t xml:space="preserve">C. clemensi </w:t>
      </w:r>
      <w:r w:rsidRPr="00E85109">
        <w:rPr>
          <w:rFonts w:ascii="Times New Roman" w:hAnsi="Times New Roman" w:cs="Times New Roman"/>
          <w:sz w:val="24"/>
          <w:szCs w:val="24"/>
        </w:rPr>
        <w:lastRenderedPageBreak/>
        <w:t xml:space="preserve">present at many more collections than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but also generally present at higher numbers (Fig. 3). Additionally, the highest </w:t>
      </w:r>
      <w:r>
        <w:rPr>
          <w:rFonts w:ascii="Times New Roman" w:hAnsi="Times New Roman" w:cs="Times New Roman"/>
          <w:sz w:val="24"/>
          <w:szCs w:val="24"/>
        </w:rPr>
        <w:t xml:space="preserve">average </w:t>
      </w:r>
      <w:r w:rsidRPr="00E85109">
        <w:rPr>
          <w:rFonts w:ascii="Times New Roman" w:hAnsi="Times New Roman" w:cs="Times New Roman"/>
          <w:sz w:val="24"/>
          <w:szCs w:val="24"/>
        </w:rPr>
        <w:t xml:space="preserve">numbers of lice per collection for </w:t>
      </w:r>
      <w:r w:rsidRPr="00E85109">
        <w:rPr>
          <w:rFonts w:ascii="Times New Roman" w:hAnsi="Times New Roman" w:cs="Times New Roman"/>
          <w:i/>
          <w:sz w:val="24"/>
          <w:szCs w:val="24"/>
        </w:rPr>
        <w:t>C. clemensi</w:t>
      </w:r>
      <w:r w:rsidRPr="00E85109">
        <w:rPr>
          <w:rFonts w:ascii="Times New Roman" w:hAnsi="Times New Roman" w:cs="Times New Roman"/>
          <w:sz w:val="24"/>
          <w:szCs w:val="24"/>
        </w:rPr>
        <w:t xml:space="preserve"> were just under three lice per fish, while for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the highest average number of lice per fish was just under 2.5 </w:t>
      </w:r>
      <w:r w:rsidR="007549D5">
        <w:rPr>
          <w:rFonts w:ascii="Times New Roman" w:hAnsi="Times New Roman" w:cs="Times New Roman"/>
          <w:sz w:val="24"/>
          <w:szCs w:val="24"/>
        </w:rPr>
        <w:t xml:space="preserve">per </w:t>
      </w:r>
      <w:r w:rsidRPr="00E85109">
        <w:rPr>
          <w:rFonts w:ascii="Times New Roman" w:hAnsi="Times New Roman" w:cs="Times New Roman"/>
          <w:sz w:val="24"/>
          <w:szCs w:val="24"/>
        </w:rPr>
        <w:t xml:space="preserve">fish. </w:t>
      </w:r>
      <w:r>
        <w:rPr>
          <w:rFonts w:ascii="Times New Roman" w:hAnsi="Times New Roman" w:cs="Times New Roman"/>
          <w:sz w:val="24"/>
          <w:szCs w:val="24"/>
        </w:rPr>
        <w:t>In addition, there</w:t>
      </w:r>
      <w:r w:rsidRPr="00E85109">
        <w:rPr>
          <w:rFonts w:ascii="Times New Roman" w:hAnsi="Times New Roman" w:cs="Times New Roman"/>
          <w:sz w:val="24"/>
          <w:szCs w:val="24"/>
        </w:rPr>
        <w:t xml:space="preserve"> </w:t>
      </w:r>
      <w:r>
        <w:rPr>
          <w:rFonts w:ascii="Times New Roman" w:hAnsi="Times New Roman" w:cs="Times New Roman"/>
          <w:sz w:val="24"/>
          <w:szCs w:val="24"/>
        </w:rPr>
        <w:t>we</w:t>
      </w:r>
      <w:r w:rsidRPr="00E85109">
        <w:rPr>
          <w:rFonts w:ascii="Times New Roman" w:hAnsi="Times New Roman" w:cs="Times New Roman"/>
          <w:sz w:val="24"/>
          <w:szCs w:val="24"/>
        </w:rPr>
        <w:t xml:space="preserve">re very few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present on sockeye salmon, compared to </w:t>
      </w:r>
      <w:r>
        <w:rPr>
          <w:rFonts w:ascii="Times New Roman" w:hAnsi="Times New Roman" w:cs="Times New Roman"/>
          <w:sz w:val="24"/>
          <w:szCs w:val="24"/>
        </w:rPr>
        <w:t xml:space="preserve">both </w:t>
      </w:r>
      <w:r w:rsidRPr="00E85109">
        <w:rPr>
          <w:rFonts w:ascii="Times New Roman" w:hAnsi="Times New Roman" w:cs="Times New Roman"/>
          <w:sz w:val="24"/>
          <w:szCs w:val="24"/>
        </w:rPr>
        <w:t xml:space="preserve">pink and chum salmon. </w:t>
      </w:r>
    </w:p>
    <w:p w14:paraId="4B6C8CD2" w14:textId="31901E9A" w:rsidR="004D2569" w:rsidRDefault="004D2569" w:rsidP="007417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species-level results indicated that both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and </w:t>
      </w:r>
      <w:r>
        <w:rPr>
          <w:rFonts w:ascii="Times New Roman" w:hAnsi="Times New Roman" w:cs="Times New Roman"/>
          <w:i/>
          <w:sz w:val="24"/>
          <w:szCs w:val="24"/>
        </w:rPr>
        <w:t xml:space="preserve">L. salmonis </w:t>
      </w:r>
      <w:r>
        <w:rPr>
          <w:rFonts w:ascii="Times New Roman" w:hAnsi="Times New Roman" w:cs="Times New Roman"/>
          <w:sz w:val="24"/>
          <w:szCs w:val="24"/>
        </w:rPr>
        <w:t>infections were shown to be predicted most strongly by the full model with the additive combination of both fixed effects (</w:t>
      </w:r>
      <w:r w:rsidRPr="00864E6D">
        <w:rPr>
          <w:rFonts w:ascii="Times New Roman" w:hAnsi="Times New Roman" w:cs="Times New Roman"/>
          <w:sz w:val="24"/>
          <w:szCs w:val="24"/>
        </w:rPr>
        <w:t xml:space="preserve">Tables 3 &amp; </w:t>
      </w:r>
      <w:r>
        <w:rPr>
          <w:rFonts w:ascii="Times New Roman" w:hAnsi="Times New Roman" w:cs="Times New Roman"/>
          <w:sz w:val="24"/>
          <w:szCs w:val="24"/>
        </w:rPr>
        <w:t>4), indicating a clear signal of</w:t>
      </w:r>
      <w:r w:rsidR="008C31A2">
        <w:rPr>
          <w:rFonts w:ascii="Times New Roman" w:hAnsi="Times New Roman" w:cs="Times New Roman"/>
          <w:sz w:val="24"/>
          <w:szCs w:val="24"/>
        </w:rPr>
        <w:t xml:space="preserve"> </w:t>
      </w:r>
      <w:r>
        <w:rPr>
          <w:rFonts w:ascii="Times New Roman" w:hAnsi="Times New Roman" w:cs="Times New Roman"/>
          <w:sz w:val="24"/>
          <w:szCs w:val="24"/>
        </w:rPr>
        <w:t xml:space="preserve">differences </w:t>
      </w:r>
      <w:r w:rsidR="008C31A2">
        <w:rPr>
          <w:rFonts w:ascii="Times New Roman" w:hAnsi="Times New Roman" w:cs="Times New Roman"/>
          <w:sz w:val="24"/>
          <w:szCs w:val="24"/>
        </w:rPr>
        <w:t xml:space="preserve">among salmon species </w:t>
      </w:r>
      <w:r>
        <w:rPr>
          <w:rFonts w:ascii="Times New Roman" w:hAnsi="Times New Roman" w:cs="Times New Roman"/>
          <w:sz w:val="24"/>
          <w:szCs w:val="24"/>
        </w:rPr>
        <w:t xml:space="preserve">in </w:t>
      </w:r>
      <w:r w:rsidR="008C31A2">
        <w:rPr>
          <w:rFonts w:ascii="Times New Roman" w:hAnsi="Times New Roman" w:cs="Times New Roman"/>
          <w:sz w:val="24"/>
          <w:szCs w:val="24"/>
        </w:rPr>
        <w:t xml:space="preserve">the abundances of the </w:t>
      </w:r>
      <w:r>
        <w:rPr>
          <w:rFonts w:ascii="Times New Roman" w:hAnsi="Times New Roman" w:cs="Times New Roman"/>
          <w:sz w:val="24"/>
          <w:szCs w:val="24"/>
        </w:rPr>
        <w:t xml:space="preserve">sea lice. </w:t>
      </w:r>
      <w:r w:rsidRPr="00E85109">
        <w:rPr>
          <w:rFonts w:ascii="Times New Roman" w:hAnsi="Times New Roman" w:cs="Times New Roman"/>
          <w:sz w:val="24"/>
          <w:szCs w:val="24"/>
        </w:rPr>
        <w:t xml:space="preserve">The </w:t>
      </w:r>
      <w:r>
        <w:rPr>
          <w:rFonts w:ascii="Times New Roman" w:hAnsi="Times New Roman" w:cs="Times New Roman"/>
          <w:sz w:val="24"/>
          <w:szCs w:val="24"/>
        </w:rPr>
        <w:t>model results</w:t>
      </w:r>
      <w:r w:rsidRPr="00E85109">
        <w:rPr>
          <w:rFonts w:ascii="Times New Roman" w:hAnsi="Times New Roman" w:cs="Times New Roman"/>
          <w:sz w:val="24"/>
          <w:szCs w:val="24"/>
        </w:rPr>
        <w:t xml:space="preserve"> </w:t>
      </w:r>
      <w:r>
        <w:rPr>
          <w:rFonts w:ascii="Times New Roman" w:hAnsi="Times New Roman" w:cs="Times New Roman"/>
          <w:sz w:val="24"/>
          <w:szCs w:val="24"/>
        </w:rPr>
        <w:t>show estimates</w:t>
      </w:r>
      <w:r w:rsidRPr="00E85109">
        <w:rPr>
          <w:rFonts w:ascii="Times New Roman" w:hAnsi="Times New Roman" w:cs="Times New Roman"/>
          <w:sz w:val="24"/>
          <w:szCs w:val="24"/>
        </w:rPr>
        <w:t xml:space="preserve"> that </w:t>
      </w:r>
      <w:r w:rsidRPr="00E85109">
        <w:rPr>
          <w:rFonts w:ascii="Times New Roman" w:hAnsi="Times New Roman" w:cs="Times New Roman"/>
          <w:i/>
          <w:sz w:val="24"/>
          <w:szCs w:val="24"/>
        </w:rPr>
        <w:t>C. clemensi</w:t>
      </w:r>
      <w:r w:rsidRPr="00E85109">
        <w:rPr>
          <w:rFonts w:ascii="Times New Roman" w:hAnsi="Times New Roman" w:cs="Times New Roman"/>
          <w:sz w:val="24"/>
          <w:szCs w:val="24"/>
        </w:rPr>
        <w:t xml:space="preserve"> </w:t>
      </w:r>
      <w:r>
        <w:rPr>
          <w:rFonts w:ascii="Times New Roman" w:hAnsi="Times New Roman" w:cs="Times New Roman"/>
          <w:sz w:val="24"/>
          <w:szCs w:val="24"/>
        </w:rPr>
        <w:t>wa</w:t>
      </w:r>
      <w:r w:rsidRPr="00E85109">
        <w:rPr>
          <w:rFonts w:ascii="Times New Roman" w:hAnsi="Times New Roman" w:cs="Times New Roman"/>
          <w:sz w:val="24"/>
          <w:szCs w:val="24"/>
        </w:rPr>
        <w:t>s present at higher per</w:t>
      </w:r>
      <w:r>
        <w:rPr>
          <w:rFonts w:ascii="Times New Roman" w:hAnsi="Times New Roman" w:cs="Times New Roman"/>
          <w:sz w:val="24"/>
          <w:szCs w:val="24"/>
        </w:rPr>
        <w:t>-</w:t>
      </w:r>
      <w:r w:rsidRPr="00E85109">
        <w:rPr>
          <w:rFonts w:ascii="Times New Roman" w:hAnsi="Times New Roman" w:cs="Times New Roman"/>
          <w:sz w:val="24"/>
          <w:szCs w:val="24"/>
        </w:rPr>
        <w:t xml:space="preserve">fish averages </w:t>
      </w:r>
      <w:r w:rsidR="00694D30">
        <w:rPr>
          <w:rFonts w:ascii="Times New Roman" w:hAnsi="Times New Roman" w:cs="Times New Roman"/>
          <w:sz w:val="24"/>
          <w:szCs w:val="24"/>
        </w:rPr>
        <w:t xml:space="preserve">than </w:t>
      </w:r>
      <w:r w:rsidR="00694D30">
        <w:rPr>
          <w:rFonts w:ascii="Times New Roman" w:hAnsi="Times New Roman" w:cs="Times New Roman"/>
          <w:i/>
          <w:sz w:val="24"/>
          <w:szCs w:val="24"/>
        </w:rPr>
        <w:t xml:space="preserve">L. salmonis </w:t>
      </w:r>
      <w:r w:rsidRPr="00E85109">
        <w:rPr>
          <w:rFonts w:ascii="Times New Roman" w:hAnsi="Times New Roman" w:cs="Times New Roman"/>
          <w:sz w:val="24"/>
          <w:szCs w:val="24"/>
        </w:rPr>
        <w:t>(</w:t>
      </w:r>
      <w:r w:rsidRPr="00864E6D">
        <w:rPr>
          <w:rFonts w:ascii="Times New Roman" w:hAnsi="Times New Roman" w:cs="Times New Roman"/>
          <w:sz w:val="24"/>
          <w:szCs w:val="24"/>
        </w:rPr>
        <w:t xml:space="preserve">Fig. </w:t>
      </w:r>
      <w:r>
        <w:rPr>
          <w:rFonts w:ascii="Times New Roman" w:hAnsi="Times New Roman" w:cs="Times New Roman"/>
          <w:sz w:val="24"/>
          <w:szCs w:val="24"/>
        </w:rPr>
        <w:t>3</w:t>
      </w:r>
      <w:r w:rsidRPr="00E85109">
        <w:rPr>
          <w:rFonts w:ascii="Times New Roman" w:hAnsi="Times New Roman" w:cs="Times New Roman"/>
          <w:sz w:val="24"/>
          <w:szCs w:val="24"/>
        </w:rPr>
        <w:t xml:space="preserve">), with the highest </w:t>
      </w:r>
      <w:r w:rsidR="00694D30">
        <w:rPr>
          <w:rFonts w:ascii="Times New Roman" w:hAnsi="Times New Roman" w:cs="Times New Roman"/>
          <w:sz w:val="24"/>
          <w:szCs w:val="24"/>
        </w:rPr>
        <w:t>levels</w:t>
      </w:r>
      <w:r w:rsidRPr="00E85109">
        <w:rPr>
          <w:rFonts w:ascii="Times New Roman" w:hAnsi="Times New Roman" w:cs="Times New Roman"/>
          <w:sz w:val="24"/>
          <w:szCs w:val="24"/>
        </w:rPr>
        <w:t xml:space="preserve"> on pink and sockeye salmon.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were present at lower numbers on each of the three salmon species, but were </w:t>
      </w:r>
      <w:r w:rsidR="00694D30">
        <w:rPr>
          <w:rFonts w:ascii="Times New Roman" w:hAnsi="Times New Roman" w:cs="Times New Roman"/>
          <w:sz w:val="24"/>
          <w:szCs w:val="24"/>
        </w:rPr>
        <w:t>higher</w:t>
      </w:r>
      <w:r w:rsidR="00694D30" w:rsidRPr="00E85109">
        <w:rPr>
          <w:rFonts w:ascii="Times New Roman" w:hAnsi="Times New Roman" w:cs="Times New Roman"/>
          <w:sz w:val="24"/>
          <w:szCs w:val="24"/>
        </w:rPr>
        <w:t xml:space="preserve"> </w:t>
      </w:r>
      <w:r w:rsidRPr="00E85109">
        <w:rPr>
          <w:rFonts w:ascii="Times New Roman" w:hAnsi="Times New Roman" w:cs="Times New Roman"/>
          <w:sz w:val="24"/>
          <w:szCs w:val="24"/>
        </w:rPr>
        <w:t>on pink salmon</w:t>
      </w:r>
      <w:r w:rsidR="00694D30">
        <w:rPr>
          <w:rFonts w:ascii="Times New Roman" w:hAnsi="Times New Roman" w:cs="Times New Roman"/>
          <w:sz w:val="24"/>
          <w:szCs w:val="24"/>
        </w:rPr>
        <w:t xml:space="preserve"> than sockeye or chum salmon</w:t>
      </w:r>
      <w:r>
        <w:rPr>
          <w:rFonts w:ascii="Times New Roman" w:hAnsi="Times New Roman" w:cs="Times New Roman"/>
          <w:sz w:val="24"/>
          <w:szCs w:val="24"/>
        </w:rPr>
        <w:t xml:space="preserve">. Infection of the two lice species are notably more similar in 2015 and 2016 than they are in 2017 and 2018, with the levels of infection for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being comparatively closer to that of </w:t>
      </w:r>
      <w:r>
        <w:rPr>
          <w:rFonts w:ascii="Times New Roman" w:hAnsi="Times New Roman" w:cs="Times New Roman"/>
          <w:i/>
          <w:sz w:val="24"/>
          <w:szCs w:val="24"/>
        </w:rPr>
        <w:t xml:space="preserve">C. clemensi </w:t>
      </w:r>
      <w:r>
        <w:rPr>
          <w:rFonts w:ascii="Times New Roman" w:hAnsi="Times New Roman" w:cs="Times New Roman"/>
          <w:sz w:val="24"/>
          <w:szCs w:val="24"/>
        </w:rPr>
        <w:t>during 2015 and 2016 than for the later two year</w:t>
      </w:r>
      <w:r w:rsidR="001F6F8B">
        <w:rPr>
          <w:rFonts w:ascii="Times New Roman" w:hAnsi="Times New Roman" w:cs="Times New Roman"/>
          <w:sz w:val="24"/>
          <w:szCs w:val="24"/>
        </w:rPr>
        <w:t>s</w:t>
      </w:r>
      <w:r>
        <w:rPr>
          <w:rFonts w:ascii="Times New Roman" w:hAnsi="Times New Roman" w:cs="Times New Roman"/>
          <w:sz w:val="24"/>
          <w:szCs w:val="24"/>
        </w:rPr>
        <w:t xml:space="preserve">. Sampling year differences are marked between both </w:t>
      </w:r>
      <w:r w:rsidRPr="00E85109">
        <w:rPr>
          <w:rFonts w:ascii="Times New Roman" w:hAnsi="Times New Roman" w:cs="Times New Roman"/>
          <w:i/>
          <w:sz w:val="24"/>
          <w:szCs w:val="24"/>
        </w:rPr>
        <w:t>C. clemensi</w:t>
      </w:r>
      <w:r w:rsidRPr="00320C1D">
        <w:rPr>
          <w:rFonts w:ascii="Times New Roman" w:hAnsi="Times New Roman" w:cs="Times New Roman"/>
          <w:i/>
          <w:sz w:val="24"/>
          <w:szCs w:val="24"/>
        </w:rPr>
        <w:t xml:space="preserve"> </w:t>
      </w:r>
      <w:r>
        <w:rPr>
          <w:rFonts w:ascii="Times New Roman" w:hAnsi="Times New Roman" w:cs="Times New Roman"/>
          <w:sz w:val="24"/>
          <w:szCs w:val="24"/>
        </w:rPr>
        <w:t xml:space="preserve">and </w:t>
      </w:r>
      <w:r w:rsidRPr="00E85109">
        <w:rPr>
          <w:rFonts w:ascii="Times New Roman" w:hAnsi="Times New Roman" w:cs="Times New Roman"/>
          <w:i/>
          <w:sz w:val="24"/>
          <w:szCs w:val="24"/>
        </w:rPr>
        <w:t>L. salmoni</w:t>
      </w:r>
      <w:r>
        <w:rPr>
          <w:rFonts w:ascii="Times New Roman" w:hAnsi="Times New Roman" w:cs="Times New Roman"/>
          <w:i/>
          <w:sz w:val="24"/>
          <w:szCs w:val="24"/>
        </w:rPr>
        <w:t>s</w:t>
      </w:r>
      <w:r>
        <w:rPr>
          <w:rFonts w:ascii="Times New Roman" w:hAnsi="Times New Roman" w:cs="Times New Roman"/>
          <w:sz w:val="24"/>
          <w:szCs w:val="24"/>
        </w:rPr>
        <w:t xml:space="preserve">, with estimated per-fish infections being highest in 2015, then seeing a relative decline in 2016/17 for both, with a small up-tick in 2018 for </w:t>
      </w:r>
      <w:r w:rsidRPr="00E85109">
        <w:rPr>
          <w:rFonts w:ascii="Times New Roman" w:hAnsi="Times New Roman" w:cs="Times New Roman"/>
          <w:i/>
          <w:sz w:val="24"/>
          <w:szCs w:val="24"/>
        </w:rPr>
        <w:t>C. clemensi</w:t>
      </w:r>
      <w:r>
        <w:rPr>
          <w:rFonts w:ascii="Times New Roman" w:hAnsi="Times New Roman" w:cs="Times New Roman"/>
          <w:sz w:val="24"/>
          <w:szCs w:val="24"/>
        </w:rPr>
        <w:t xml:space="preserve">. </w:t>
      </w:r>
    </w:p>
    <w:p w14:paraId="1E6339E5" w14:textId="6FE443ED" w:rsidR="004D2569" w:rsidRPr="00143F44" w:rsidRDefault="004D2569" w:rsidP="007417DC">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r</w:t>
      </w:r>
      <w:r w:rsidRPr="005C789D">
        <w:rPr>
          <w:rFonts w:ascii="Times New Roman" w:hAnsi="Times New Roman" w:cs="Times New Roman"/>
          <w:color w:val="000000" w:themeColor="text1"/>
          <w:sz w:val="24"/>
          <w:szCs w:val="24"/>
        </w:rPr>
        <w:t>egion-level models</w:t>
      </w:r>
      <w:r>
        <w:rPr>
          <w:rFonts w:ascii="Times New Roman" w:hAnsi="Times New Roman" w:cs="Times New Roman"/>
          <w:color w:val="000000" w:themeColor="text1"/>
          <w:sz w:val="24"/>
          <w:szCs w:val="24"/>
        </w:rPr>
        <w:t>,</w:t>
      </w:r>
      <w:r w:rsidRPr="005C789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AIC scores showed that the full model (both year and region) </w:t>
      </w:r>
      <w:r w:rsidR="006C72E2">
        <w:rPr>
          <w:rFonts w:ascii="Times New Roman" w:hAnsi="Times New Roman" w:cs="Times New Roman"/>
          <w:color w:val="000000" w:themeColor="text1"/>
          <w:sz w:val="24"/>
          <w:szCs w:val="24"/>
        </w:rPr>
        <w:t xml:space="preserve">was the most supported by the data </w:t>
      </w:r>
      <w:r>
        <w:rPr>
          <w:rFonts w:ascii="Times New Roman" w:hAnsi="Times New Roman" w:cs="Times New Roman"/>
          <w:color w:val="000000" w:themeColor="text1"/>
          <w:sz w:val="24"/>
          <w:szCs w:val="24"/>
        </w:rPr>
        <w:t xml:space="preserve">for five out of the six </w:t>
      </w:r>
      <w:r w:rsidR="006C72E2">
        <w:rPr>
          <w:rFonts w:ascii="Times New Roman" w:hAnsi="Times New Roman" w:cs="Times New Roman"/>
          <w:color w:val="000000" w:themeColor="text1"/>
          <w:sz w:val="24"/>
          <w:szCs w:val="24"/>
        </w:rPr>
        <w:t>host-parasite species combinations. T</w:t>
      </w:r>
      <w:r>
        <w:rPr>
          <w:rFonts w:ascii="Times New Roman" w:hAnsi="Times New Roman" w:cs="Times New Roman"/>
          <w:color w:val="000000" w:themeColor="text1"/>
          <w:sz w:val="24"/>
          <w:szCs w:val="24"/>
        </w:rPr>
        <w:t xml:space="preserve">he </w:t>
      </w:r>
      <w:r w:rsidR="006C72E2">
        <w:rPr>
          <w:rFonts w:ascii="Times New Roman" w:hAnsi="Times New Roman" w:cs="Times New Roman"/>
          <w:color w:val="000000" w:themeColor="text1"/>
          <w:sz w:val="24"/>
          <w:szCs w:val="24"/>
        </w:rPr>
        <w:t xml:space="preserve">one exception was the </w:t>
      </w:r>
      <w:r>
        <w:rPr>
          <w:rFonts w:ascii="Times New Roman" w:hAnsi="Times New Roman" w:cs="Times New Roman"/>
          <w:color w:val="000000" w:themeColor="text1"/>
          <w:sz w:val="24"/>
          <w:szCs w:val="24"/>
        </w:rPr>
        <w:t xml:space="preserve">model for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and sockeye salmon</w:t>
      </w:r>
      <w:r w:rsidR="006C72E2">
        <w:rPr>
          <w:rFonts w:ascii="Times New Roman" w:hAnsi="Times New Roman" w:cs="Times New Roman"/>
          <w:color w:val="000000" w:themeColor="text1"/>
          <w:sz w:val="24"/>
          <w:szCs w:val="24"/>
        </w:rPr>
        <w:t>, which</w:t>
      </w:r>
      <w:r>
        <w:rPr>
          <w:rFonts w:ascii="Times New Roman" w:hAnsi="Times New Roman" w:cs="Times New Roman"/>
          <w:color w:val="000000" w:themeColor="text1"/>
          <w:sz w:val="24"/>
          <w:szCs w:val="24"/>
        </w:rPr>
        <w:t xml:space="preserve"> </w:t>
      </w:r>
      <w:r w:rsidR="006C72E2">
        <w:rPr>
          <w:rFonts w:ascii="Times New Roman" w:hAnsi="Times New Roman" w:cs="Times New Roman"/>
          <w:color w:val="000000" w:themeColor="text1"/>
          <w:sz w:val="24"/>
          <w:szCs w:val="24"/>
        </w:rPr>
        <w:t xml:space="preserve">showed </w:t>
      </w:r>
      <w:r>
        <w:rPr>
          <w:rFonts w:ascii="Times New Roman" w:hAnsi="Times New Roman" w:cs="Times New Roman"/>
          <w:color w:val="000000" w:themeColor="text1"/>
          <w:sz w:val="24"/>
          <w:szCs w:val="24"/>
        </w:rPr>
        <w:t xml:space="preserve">a better fit when only region was included (Tables 5-10). </w:t>
      </w:r>
      <w:r w:rsidR="00C5011E">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 xml:space="preserve">hese models </w:t>
      </w:r>
      <w:r w:rsidRPr="005C789D">
        <w:rPr>
          <w:rFonts w:ascii="Times New Roman" w:hAnsi="Times New Roman" w:cs="Times New Roman"/>
          <w:color w:val="000000" w:themeColor="text1"/>
          <w:sz w:val="24"/>
          <w:szCs w:val="24"/>
        </w:rPr>
        <w:t>show</w:t>
      </w:r>
      <w:r>
        <w:rPr>
          <w:rFonts w:ascii="Times New Roman" w:hAnsi="Times New Roman" w:cs="Times New Roman"/>
          <w:color w:val="000000" w:themeColor="text1"/>
          <w:sz w:val="24"/>
          <w:szCs w:val="24"/>
        </w:rPr>
        <w:t xml:space="preserve"> </w:t>
      </w:r>
      <w:r w:rsidRPr="005C789D">
        <w:rPr>
          <w:rFonts w:ascii="Times New Roman" w:hAnsi="Times New Roman" w:cs="Times New Roman"/>
          <w:color w:val="000000" w:themeColor="text1"/>
          <w:sz w:val="24"/>
          <w:szCs w:val="24"/>
        </w:rPr>
        <w:t xml:space="preserve">that the much more abundant </w:t>
      </w:r>
      <w:r w:rsidRPr="005C789D">
        <w:rPr>
          <w:rFonts w:ascii="Times New Roman" w:hAnsi="Times New Roman" w:cs="Times New Roman"/>
          <w:i/>
          <w:color w:val="000000" w:themeColor="text1"/>
          <w:sz w:val="24"/>
          <w:szCs w:val="24"/>
        </w:rPr>
        <w:t xml:space="preserve">C. clemensi </w:t>
      </w:r>
      <w:r w:rsidRPr="005C789D">
        <w:rPr>
          <w:rFonts w:ascii="Times New Roman" w:hAnsi="Times New Roman" w:cs="Times New Roman"/>
          <w:color w:val="000000" w:themeColor="text1"/>
          <w:sz w:val="24"/>
          <w:szCs w:val="24"/>
        </w:rPr>
        <w:t xml:space="preserve">was </w:t>
      </w:r>
      <w:r>
        <w:rPr>
          <w:rFonts w:ascii="Times New Roman" w:hAnsi="Times New Roman" w:cs="Times New Roman"/>
          <w:color w:val="000000" w:themeColor="text1"/>
          <w:sz w:val="24"/>
          <w:szCs w:val="24"/>
        </w:rPr>
        <w:t xml:space="preserve">estimated to be </w:t>
      </w:r>
      <w:r w:rsidRPr="005C789D">
        <w:rPr>
          <w:rFonts w:ascii="Times New Roman" w:hAnsi="Times New Roman" w:cs="Times New Roman"/>
          <w:color w:val="000000" w:themeColor="text1"/>
          <w:sz w:val="24"/>
          <w:szCs w:val="24"/>
        </w:rPr>
        <w:t xml:space="preserve">present at higher infection </w:t>
      </w:r>
      <w:r>
        <w:rPr>
          <w:rFonts w:ascii="Times New Roman" w:hAnsi="Times New Roman" w:cs="Times New Roman"/>
          <w:color w:val="000000" w:themeColor="text1"/>
          <w:sz w:val="24"/>
          <w:szCs w:val="24"/>
        </w:rPr>
        <w:t>rates</w:t>
      </w:r>
      <w:r w:rsidRPr="005C789D">
        <w:rPr>
          <w:rFonts w:ascii="Times New Roman" w:hAnsi="Times New Roman" w:cs="Times New Roman"/>
          <w:color w:val="000000" w:themeColor="text1"/>
          <w:sz w:val="24"/>
          <w:szCs w:val="24"/>
        </w:rPr>
        <w:t xml:space="preserve"> in the Johnstone Strait than in the Discovery Islands for all three salmon</w:t>
      </w:r>
      <w:r>
        <w:rPr>
          <w:rFonts w:ascii="Times New Roman" w:hAnsi="Times New Roman" w:cs="Times New Roman"/>
          <w:color w:val="000000" w:themeColor="text1"/>
          <w:sz w:val="24"/>
          <w:szCs w:val="24"/>
        </w:rPr>
        <w:t xml:space="preserve"> (Table 6, Figs. 5 &amp; 6)</w:t>
      </w:r>
      <w:r w:rsidRPr="005C789D">
        <w:rPr>
          <w:rFonts w:ascii="Times New Roman" w:hAnsi="Times New Roman" w:cs="Times New Roman"/>
          <w:color w:val="000000" w:themeColor="text1"/>
          <w:sz w:val="24"/>
          <w:szCs w:val="24"/>
        </w:rPr>
        <w:t xml:space="preserve">. The </w:t>
      </w:r>
      <w:r w:rsidRPr="005C789D">
        <w:rPr>
          <w:rFonts w:ascii="Times New Roman" w:hAnsi="Times New Roman" w:cs="Times New Roman"/>
          <w:color w:val="000000" w:themeColor="text1"/>
          <w:sz w:val="24"/>
          <w:szCs w:val="24"/>
        </w:rPr>
        <w:lastRenderedPageBreak/>
        <w:t xml:space="preserve">less abundant </w:t>
      </w:r>
      <w:r w:rsidRPr="005C789D">
        <w:rPr>
          <w:rFonts w:ascii="Times New Roman" w:hAnsi="Times New Roman" w:cs="Times New Roman"/>
          <w:i/>
          <w:color w:val="000000" w:themeColor="text1"/>
          <w:sz w:val="24"/>
          <w:szCs w:val="24"/>
        </w:rPr>
        <w:t xml:space="preserve">L. salmonis </w:t>
      </w:r>
      <w:r w:rsidRPr="005C789D">
        <w:rPr>
          <w:rFonts w:ascii="Times New Roman" w:hAnsi="Times New Roman" w:cs="Times New Roman"/>
          <w:color w:val="000000" w:themeColor="text1"/>
          <w:sz w:val="24"/>
          <w:szCs w:val="24"/>
        </w:rPr>
        <w:t xml:space="preserve">was present at slightly lower levels in Johnstone Strait than in the Discovery Islands for both pink and </w:t>
      </w:r>
      <w:r>
        <w:rPr>
          <w:rFonts w:ascii="Times New Roman" w:hAnsi="Times New Roman" w:cs="Times New Roman"/>
          <w:color w:val="000000" w:themeColor="text1"/>
          <w:sz w:val="24"/>
          <w:szCs w:val="24"/>
        </w:rPr>
        <w:t>chum</w:t>
      </w:r>
      <w:r w:rsidRPr="005C789D">
        <w:rPr>
          <w:rFonts w:ascii="Times New Roman" w:hAnsi="Times New Roman" w:cs="Times New Roman"/>
          <w:color w:val="000000" w:themeColor="text1"/>
          <w:sz w:val="24"/>
          <w:szCs w:val="24"/>
        </w:rPr>
        <w:t xml:space="preserve"> salmon, but was present at </w:t>
      </w:r>
      <w:r>
        <w:rPr>
          <w:rFonts w:ascii="Times New Roman" w:hAnsi="Times New Roman" w:cs="Times New Roman"/>
          <w:color w:val="000000" w:themeColor="text1"/>
          <w:sz w:val="24"/>
          <w:szCs w:val="24"/>
        </w:rPr>
        <w:t xml:space="preserve">marginally </w:t>
      </w:r>
      <w:r w:rsidRPr="005C789D">
        <w:rPr>
          <w:rFonts w:ascii="Times New Roman" w:hAnsi="Times New Roman" w:cs="Times New Roman"/>
          <w:color w:val="000000" w:themeColor="text1"/>
          <w:sz w:val="24"/>
          <w:szCs w:val="24"/>
        </w:rPr>
        <w:t>higher levels in Johnstone Strait than in the Discovery Islands for sockeye salmon</w:t>
      </w:r>
      <w:r w:rsidRPr="00143F4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p w14:paraId="20B2DE33" w14:textId="4D6B28C1" w:rsidR="0074388C" w:rsidRDefault="004D2569" w:rsidP="005B7690">
      <w:pPr>
        <w:spacing w:after="0"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 xml:space="preserve">Bootstrap results showed that our model estimates were well within the 95% confidence limits displayed by </w:t>
      </w:r>
      <w:r w:rsidR="00406F24">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data (Fig. 7). These results confirmed the relatively low abundance estimates of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in the system, with all median values for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being equal to zero with only three exceptions. General infection patterns were present for the bootstrapped data as well, with </w:t>
      </w:r>
      <w:r>
        <w:rPr>
          <w:rFonts w:ascii="Times New Roman" w:hAnsi="Times New Roman" w:cs="Times New Roman"/>
          <w:i/>
          <w:color w:val="000000" w:themeColor="text1"/>
          <w:sz w:val="24"/>
          <w:szCs w:val="24"/>
        </w:rPr>
        <w:t xml:space="preserve">C. clemensi </w:t>
      </w:r>
      <w:r>
        <w:rPr>
          <w:rFonts w:ascii="Times New Roman" w:hAnsi="Times New Roman" w:cs="Times New Roman"/>
          <w:color w:val="000000" w:themeColor="text1"/>
          <w:sz w:val="24"/>
          <w:szCs w:val="24"/>
        </w:rPr>
        <w:t xml:space="preserve">showing high prevalence on pink salmon, and intermediate prevalence on the other two species. </w:t>
      </w:r>
    </w:p>
    <w:p w14:paraId="04EDDD26" w14:textId="5F00F1C0" w:rsidR="0074388C" w:rsidRDefault="0074388C" w:rsidP="007417DC">
      <w:pPr>
        <w:spacing w:after="0" w:line="480" w:lineRule="auto"/>
        <w:rPr>
          <w:rFonts w:ascii="Times New Roman" w:hAnsi="Times New Roman" w:cs="Times New Roman"/>
          <w:b/>
          <w:sz w:val="24"/>
          <w:szCs w:val="24"/>
        </w:rPr>
      </w:pPr>
      <w:r>
        <w:rPr>
          <w:rFonts w:ascii="Times New Roman" w:hAnsi="Times New Roman" w:cs="Times New Roman"/>
          <w:b/>
          <w:sz w:val="24"/>
          <w:szCs w:val="24"/>
        </w:rPr>
        <w:t>Discussion:</w:t>
      </w:r>
    </w:p>
    <w:p w14:paraId="27C37077" w14:textId="2934D32B" w:rsidR="00D277DD" w:rsidRDefault="00224072" w:rsidP="007417D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Our results reveal large differences in the</w:t>
      </w:r>
      <w:r w:rsidR="007417DC">
        <w:rPr>
          <w:rFonts w:ascii="Times New Roman" w:hAnsi="Times New Roman" w:cs="Times New Roman"/>
          <w:sz w:val="24"/>
          <w:szCs w:val="24"/>
        </w:rPr>
        <w:t xml:space="preserve"> relative contribution of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versus </w:t>
      </w:r>
      <w:r>
        <w:rPr>
          <w:rFonts w:ascii="Times New Roman" w:hAnsi="Times New Roman" w:cs="Times New Roman"/>
          <w:i/>
          <w:sz w:val="24"/>
          <w:szCs w:val="24"/>
        </w:rPr>
        <w:t xml:space="preserve">L. salmonis </w:t>
      </w:r>
      <w:r w:rsidR="007417DC">
        <w:rPr>
          <w:rFonts w:ascii="Times New Roman" w:hAnsi="Times New Roman" w:cs="Times New Roman"/>
          <w:sz w:val="24"/>
          <w:szCs w:val="24"/>
        </w:rPr>
        <w:t xml:space="preserve">to the </w:t>
      </w:r>
      <w:r>
        <w:rPr>
          <w:rFonts w:ascii="Times New Roman" w:hAnsi="Times New Roman" w:cs="Times New Roman"/>
          <w:sz w:val="24"/>
          <w:szCs w:val="24"/>
        </w:rPr>
        <w:t xml:space="preserve">total </w:t>
      </w:r>
      <w:r w:rsidR="007417DC">
        <w:rPr>
          <w:rFonts w:ascii="Times New Roman" w:hAnsi="Times New Roman" w:cs="Times New Roman"/>
          <w:sz w:val="24"/>
          <w:szCs w:val="24"/>
        </w:rPr>
        <w:t xml:space="preserve">sea lice burden on juvenile Pacific salmon. </w:t>
      </w:r>
      <w:r w:rsidR="00407537">
        <w:rPr>
          <w:rFonts w:ascii="Times New Roman" w:hAnsi="Times New Roman" w:cs="Times New Roman"/>
          <w:i/>
          <w:sz w:val="24"/>
          <w:szCs w:val="24"/>
        </w:rPr>
        <w:t xml:space="preserve">C. clemensi </w:t>
      </w:r>
      <w:r w:rsidR="00FE25F3">
        <w:rPr>
          <w:rFonts w:ascii="Times New Roman" w:hAnsi="Times New Roman" w:cs="Times New Roman"/>
          <w:sz w:val="24"/>
          <w:szCs w:val="24"/>
        </w:rPr>
        <w:t>was</w:t>
      </w:r>
      <w:r w:rsidR="00407537">
        <w:rPr>
          <w:rFonts w:ascii="Times New Roman" w:hAnsi="Times New Roman" w:cs="Times New Roman"/>
          <w:sz w:val="24"/>
          <w:szCs w:val="24"/>
        </w:rPr>
        <w:t xml:space="preserve"> much </w:t>
      </w:r>
      <w:r w:rsidR="00FE25F3">
        <w:rPr>
          <w:rFonts w:ascii="Times New Roman" w:hAnsi="Times New Roman" w:cs="Times New Roman"/>
          <w:sz w:val="24"/>
          <w:szCs w:val="24"/>
        </w:rPr>
        <w:t xml:space="preserve">more abundant than </w:t>
      </w:r>
      <w:r w:rsidR="00FE25F3">
        <w:rPr>
          <w:rFonts w:ascii="Times New Roman" w:hAnsi="Times New Roman" w:cs="Times New Roman"/>
          <w:i/>
          <w:sz w:val="24"/>
          <w:szCs w:val="24"/>
        </w:rPr>
        <w:t xml:space="preserve">L. salmonis </w:t>
      </w:r>
      <w:r w:rsidR="00407537">
        <w:rPr>
          <w:rFonts w:ascii="Times New Roman" w:hAnsi="Times New Roman" w:cs="Times New Roman"/>
          <w:sz w:val="24"/>
          <w:szCs w:val="24"/>
        </w:rPr>
        <w:t>across nearly all collections and across all three salmon species</w:t>
      </w:r>
      <w:r w:rsidR="007417DC">
        <w:rPr>
          <w:rFonts w:ascii="Times New Roman" w:hAnsi="Times New Roman" w:cs="Times New Roman"/>
          <w:sz w:val="24"/>
          <w:szCs w:val="24"/>
        </w:rPr>
        <w:t>,</w:t>
      </w:r>
      <w:r w:rsidR="00EE6004">
        <w:rPr>
          <w:rFonts w:ascii="Times New Roman" w:hAnsi="Times New Roman" w:cs="Times New Roman"/>
          <w:sz w:val="24"/>
          <w:szCs w:val="24"/>
        </w:rPr>
        <w:t xml:space="preserve"> indicating </w:t>
      </w:r>
      <w:r w:rsidR="00407537">
        <w:rPr>
          <w:rFonts w:ascii="Times New Roman" w:hAnsi="Times New Roman" w:cs="Times New Roman"/>
          <w:sz w:val="24"/>
          <w:szCs w:val="24"/>
        </w:rPr>
        <w:t xml:space="preserve">that this generalist parasite </w:t>
      </w:r>
      <w:r w:rsidR="00933424">
        <w:rPr>
          <w:rFonts w:ascii="Times New Roman" w:hAnsi="Times New Roman" w:cs="Times New Roman"/>
          <w:sz w:val="24"/>
          <w:szCs w:val="24"/>
        </w:rPr>
        <w:t>comprises most of the</w:t>
      </w:r>
      <w:r w:rsidR="00407537">
        <w:rPr>
          <w:rFonts w:ascii="Times New Roman" w:hAnsi="Times New Roman" w:cs="Times New Roman"/>
          <w:sz w:val="24"/>
          <w:szCs w:val="24"/>
        </w:rPr>
        <w:t xml:space="preserve"> overall infection pressure </w:t>
      </w:r>
      <w:r w:rsidR="00933424">
        <w:rPr>
          <w:rFonts w:ascii="Times New Roman" w:hAnsi="Times New Roman" w:cs="Times New Roman"/>
          <w:sz w:val="24"/>
          <w:szCs w:val="24"/>
        </w:rPr>
        <w:t xml:space="preserve">of </w:t>
      </w:r>
      <w:r w:rsidR="00EE6004">
        <w:rPr>
          <w:rFonts w:ascii="Times New Roman" w:hAnsi="Times New Roman" w:cs="Times New Roman"/>
          <w:sz w:val="24"/>
          <w:szCs w:val="24"/>
        </w:rPr>
        <w:t>sea lice</w:t>
      </w:r>
      <w:r w:rsidR="00407537">
        <w:rPr>
          <w:rFonts w:ascii="Times New Roman" w:hAnsi="Times New Roman" w:cs="Times New Roman"/>
          <w:sz w:val="24"/>
          <w:szCs w:val="24"/>
        </w:rPr>
        <w:t xml:space="preserve"> on juvenile </w:t>
      </w:r>
      <w:r w:rsidR="00E9281D">
        <w:rPr>
          <w:rFonts w:ascii="Times New Roman" w:hAnsi="Times New Roman" w:cs="Times New Roman"/>
          <w:sz w:val="24"/>
          <w:szCs w:val="24"/>
        </w:rPr>
        <w:t>Pacific</w:t>
      </w:r>
      <w:r w:rsidR="00407537">
        <w:rPr>
          <w:rFonts w:ascii="Times New Roman" w:hAnsi="Times New Roman" w:cs="Times New Roman"/>
          <w:sz w:val="24"/>
          <w:szCs w:val="24"/>
        </w:rPr>
        <w:t xml:space="preserve"> salmon</w:t>
      </w:r>
      <w:r w:rsidR="00933424">
        <w:rPr>
          <w:rFonts w:ascii="Times New Roman" w:hAnsi="Times New Roman" w:cs="Times New Roman"/>
          <w:sz w:val="24"/>
          <w:szCs w:val="24"/>
        </w:rPr>
        <w:t xml:space="preserve"> in this area</w:t>
      </w:r>
      <w:r w:rsidR="00407537">
        <w:rPr>
          <w:rFonts w:ascii="Times New Roman" w:hAnsi="Times New Roman" w:cs="Times New Roman"/>
          <w:sz w:val="24"/>
          <w:szCs w:val="24"/>
        </w:rPr>
        <w:t xml:space="preserve">. </w:t>
      </w:r>
      <w:r w:rsidR="00252D47">
        <w:rPr>
          <w:rFonts w:ascii="Times New Roman" w:hAnsi="Times New Roman" w:cs="Times New Roman"/>
          <w:sz w:val="24"/>
          <w:szCs w:val="24"/>
        </w:rPr>
        <w:t xml:space="preserve">One explanation </w:t>
      </w:r>
      <w:r w:rsidR="005A43F2">
        <w:rPr>
          <w:rFonts w:ascii="Times New Roman" w:hAnsi="Times New Roman" w:cs="Times New Roman"/>
          <w:sz w:val="24"/>
          <w:szCs w:val="24"/>
        </w:rPr>
        <w:t xml:space="preserve">for this pattern </w:t>
      </w:r>
      <w:r w:rsidR="00252D47">
        <w:rPr>
          <w:rFonts w:ascii="Times New Roman" w:hAnsi="Times New Roman" w:cs="Times New Roman"/>
          <w:sz w:val="24"/>
          <w:szCs w:val="24"/>
        </w:rPr>
        <w:t>is that there are</w:t>
      </w:r>
      <w:r w:rsidR="00407537">
        <w:rPr>
          <w:rFonts w:ascii="Times New Roman" w:hAnsi="Times New Roman" w:cs="Times New Roman"/>
          <w:sz w:val="24"/>
          <w:szCs w:val="24"/>
        </w:rPr>
        <w:t xml:space="preserve"> more host </w:t>
      </w:r>
      <w:r w:rsidR="00252D47">
        <w:rPr>
          <w:rFonts w:ascii="Times New Roman" w:hAnsi="Times New Roman" w:cs="Times New Roman"/>
          <w:sz w:val="24"/>
          <w:szCs w:val="24"/>
        </w:rPr>
        <w:t xml:space="preserve">species </w:t>
      </w:r>
      <w:r w:rsidR="00407537">
        <w:rPr>
          <w:rFonts w:ascii="Times New Roman" w:hAnsi="Times New Roman" w:cs="Times New Roman"/>
          <w:sz w:val="24"/>
          <w:szCs w:val="24"/>
        </w:rPr>
        <w:t xml:space="preserve">for </w:t>
      </w:r>
      <w:r w:rsidR="00407537">
        <w:rPr>
          <w:rFonts w:ascii="Times New Roman" w:hAnsi="Times New Roman" w:cs="Times New Roman"/>
          <w:i/>
          <w:sz w:val="24"/>
          <w:szCs w:val="24"/>
        </w:rPr>
        <w:t xml:space="preserve">C. clemensi </w:t>
      </w:r>
      <w:r w:rsidR="00407537">
        <w:rPr>
          <w:rFonts w:ascii="Times New Roman" w:hAnsi="Times New Roman" w:cs="Times New Roman"/>
          <w:sz w:val="24"/>
          <w:szCs w:val="24"/>
        </w:rPr>
        <w:t xml:space="preserve">in this system, as it is a generalist </w:t>
      </w:r>
      <w:r w:rsidR="00252D47">
        <w:rPr>
          <w:rFonts w:ascii="Times New Roman" w:hAnsi="Times New Roman" w:cs="Times New Roman"/>
          <w:sz w:val="24"/>
          <w:szCs w:val="24"/>
        </w:rPr>
        <w:t xml:space="preserve">that infects salmonids as well as other </w:t>
      </w:r>
      <w:r w:rsidR="00407537">
        <w:rPr>
          <w:rFonts w:ascii="Times New Roman" w:hAnsi="Times New Roman" w:cs="Times New Roman"/>
          <w:sz w:val="24"/>
          <w:szCs w:val="24"/>
        </w:rPr>
        <w:t xml:space="preserve">hosts, including </w:t>
      </w:r>
      <w:r w:rsidR="00252D47">
        <w:rPr>
          <w:rFonts w:ascii="Times New Roman" w:hAnsi="Times New Roman" w:cs="Times New Roman"/>
          <w:sz w:val="24"/>
          <w:szCs w:val="24"/>
        </w:rPr>
        <w:t xml:space="preserve">wild </w:t>
      </w:r>
      <w:r w:rsidR="00E9281D">
        <w:rPr>
          <w:rFonts w:ascii="Times New Roman" w:hAnsi="Times New Roman" w:cs="Times New Roman"/>
          <w:sz w:val="24"/>
          <w:szCs w:val="24"/>
        </w:rPr>
        <w:t xml:space="preserve">Pacific </w:t>
      </w:r>
      <w:r w:rsidR="00407537">
        <w:rPr>
          <w:rFonts w:ascii="Times New Roman" w:hAnsi="Times New Roman" w:cs="Times New Roman"/>
          <w:sz w:val="24"/>
          <w:szCs w:val="24"/>
        </w:rPr>
        <w:t>herring</w:t>
      </w:r>
      <w:r w:rsidR="00252D47">
        <w:rPr>
          <w:rFonts w:ascii="Times New Roman" w:hAnsi="Times New Roman" w:cs="Times New Roman"/>
          <w:sz w:val="24"/>
          <w:szCs w:val="24"/>
        </w:rPr>
        <w:t>, which are abundant</w:t>
      </w:r>
      <w:r w:rsidR="00407537">
        <w:rPr>
          <w:rFonts w:ascii="Times New Roman" w:hAnsi="Times New Roman" w:cs="Times New Roman"/>
          <w:sz w:val="24"/>
          <w:szCs w:val="24"/>
        </w:rPr>
        <w:t xml:space="preserve"> </w:t>
      </w:r>
      <w:r w:rsidR="005A43F2">
        <w:rPr>
          <w:rFonts w:ascii="Times New Roman" w:hAnsi="Times New Roman" w:cs="Times New Roman"/>
          <w:sz w:val="24"/>
          <w:szCs w:val="24"/>
        </w:rPr>
        <w:t xml:space="preserve">in the region </w:t>
      </w:r>
      <w:r w:rsidR="00F06C6E">
        <w:rPr>
          <w:rFonts w:ascii="Times New Roman" w:hAnsi="Times New Roman" w:cs="Times New Roman"/>
          <w:sz w:val="24"/>
          <w:szCs w:val="24"/>
        </w:rPr>
        <w:fldChar w:fldCharType="begin"/>
      </w:r>
      <w:r w:rsidR="00F06C6E">
        <w:rPr>
          <w:rFonts w:ascii="Times New Roman" w:hAnsi="Times New Roman" w:cs="Times New Roman"/>
          <w:sz w:val="24"/>
          <w:szCs w:val="24"/>
        </w:rPr>
        <w:instrText xml:space="preserve"> ADDIN ZOTERO_ITEM CSL_CITATION {"citationID":"8FfQcm20","properties":{"formattedCitation":"(Beamish et al. 2009)","plainCitation":"(Beamish et al. 2009)","noteIndex":0},"citationItems":[{"id":1308,"uris":["http://zotero.org/users/4774453/items/5NE3Z6UV"],"uri":["http://zotero.org/users/4774453/items/5NE3Z6UV"],"itemData":{"id":1308,"type":"article-journal","title":"A large, natural infection of sea lice on juvenile Pacific salmon in the Gulf Islands area of British Columbia, Canada","container-title":"Aquaculture","page":"31–37","volume":"297","issue":"1-4","abstract":"High levels of sea lice generally exceeding a prevalence of 60% were found on all species of juvenile Pacific salmon and on juvenile Pacific herring in the Gulf Islands area within the Strait of Georgia, British Columbia. Virtually all sea lice were Caligus clemensi and most stages were maturing or mature. There are no active fish farms in this area, indicating that this is a naturally occurring epizootic of sea lice. It is possible that the infection was associated with Pacific herring that spawned in the area in the spring, although the linkage between the spawning Pacific herring and the infection on Pacific salmon was not determined.","DOI":"10.1016/J.AQUACULTURE.2009.09.001","ISSN":"0044-8486","author":[{"family":"Beamish","given":"R."},{"family":"Wade","given":"J."},{"family":"Pennell","given":"W."},{"family":"Gordon","given":"E."},{"family":"Jones","given":"S."},{"family":"Neville","given":"C."},{"family":"Lange","given":"K."},{"family":"Sweeting","given":"R."}],"issued":{"date-parts":[["2009",12]]}}}],"schema":"https://github.com/citation-style-language/schema/raw/master/csl-citation.json"} </w:instrText>
      </w:r>
      <w:r w:rsidR="00F06C6E">
        <w:rPr>
          <w:rFonts w:ascii="Times New Roman" w:hAnsi="Times New Roman" w:cs="Times New Roman"/>
          <w:sz w:val="24"/>
          <w:szCs w:val="24"/>
        </w:rPr>
        <w:fldChar w:fldCharType="separate"/>
      </w:r>
      <w:r w:rsidR="00F06C6E" w:rsidRPr="005B7690">
        <w:rPr>
          <w:rFonts w:ascii="Times New Roman" w:hAnsi="Times New Roman" w:cs="Times New Roman"/>
          <w:sz w:val="24"/>
        </w:rPr>
        <w:t>(Beamish et al. 2009)</w:t>
      </w:r>
      <w:r w:rsidR="00F06C6E">
        <w:rPr>
          <w:rFonts w:ascii="Times New Roman" w:hAnsi="Times New Roman" w:cs="Times New Roman"/>
          <w:sz w:val="24"/>
          <w:szCs w:val="24"/>
        </w:rPr>
        <w:fldChar w:fldCharType="end"/>
      </w:r>
      <w:r w:rsidR="00F105DF">
        <w:rPr>
          <w:rFonts w:ascii="Times New Roman" w:hAnsi="Times New Roman" w:cs="Times New Roman"/>
          <w:sz w:val="24"/>
          <w:szCs w:val="24"/>
        </w:rPr>
        <w:t xml:space="preserve">. Although outbreaks of </w:t>
      </w:r>
      <w:r w:rsidR="00F105DF">
        <w:rPr>
          <w:rFonts w:ascii="Times New Roman" w:hAnsi="Times New Roman" w:cs="Times New Roman"/>
          <w:i/>
          <w:sz w:val="24"/>
          <w:szCs w:val="24"/>
        </w:rPr>
        <w:t xml:space="preserve">L. salmonis </w:t>
      </w:r>
      <w:r w:rsidR="00F105DF">
        <w:rPr>
          <w:rFonts w:ascii="Times New Roman" w:hAnsi="Times New Roman" w:cs="Times New Roman"/>
          <w:sz w:val="24"/>
          <w:szCs w:val="24"/>
        </w:rPr>
        <w:t xml:space="preserve">from salmon farms </w:t>
      </w:r>
      <w:r w:rsidR="00213956">
        <w:rPr>
          <w:rFonts w:ascii="Times New Roman" w:hAnsi="Times New Roman" w:cs="Times New Roman"/>
          <w:sz w:val="24"/>
          <w:szCs w:val="24"/>
        </w:rPr>
        <w:t xml:space="preserve">have been shown to affect fitness of </w:t>
      </w:r>
      <w:r w:rsidR="00F105DF">
        <w:rPr>
          <w:rFonts w:ascii="Times New Roman" w:hAnsi="Times New Roman" w:cs="Times New Roman"/>
          <w:sz w:val="24"/>
          <w:szCs w:val="24"/>
        </w:rPr>
        <w:t xml:space="preserve">juvenile salmon </w:t>
      </w:r>
      <w:r w:rsidR="00F06C6E">
        <w:rPr>
          <w:rFonts w:ascii="Times New Roman" w:hAnsi="Times New Roman" w:cs="Times New Roman"/>
          <w:sz w:val="24"/>
          <w:szCs w:val="24"/>
        </w:rPr>
        <w:fldChar w:fldCharType="begin"/>
      </w:r>
      <w:r w:rsidR="00F06C6E">
        <w:rPr>
          <w:rFonts w:ascii="Times New Roman" w:hAnsi="Times New Roman" w:cs="Times New Roman"/>
          <w:sz w:val="24"/>
          <w:szCs w:val="24"/>
        </w:rPr>
        <w:instrText xml:space="preserve"> ADDIN ZOTERO_ITEM CSL_CITATION {"citationID":"zHFLOxcr","properties":{"formattedCitation":"(Krko\\uc0\\u353{}ek et al. 2006)","plainCitation":"(Krkošek et al. 2006)","noteIndex":0},"citationItems":[{"id":6412,"uris":["http://zotero.org/users/4774453/items/SF99D938"],"uri":["http://zotero.org/users/4774453/items/SF99D938"],"itemData":{"id":6412,"type":"article-journal","title":"Fish Farms and Sea Lice Infestations of Wild Juvenile Salmon in the Broughton Archipelago—A Rebuttal to","container-title":"Reviews in Fisheries Science","page":"1-11","volume":"14","issue":"1-2","source":"Taylor and Francis+NEJM","abstract":"Contrary to several recent studies, a review (Brooks, 2005) of sea lice (Lepeophtheirus salmonis) interactions between wild and farm salmon in the Broughton Archipelago, British Columbia, Canada, concluded that there is little potential for sea lice transmission from farm to wild salmon. In this rebuttal, we show that this conclusion was based on a flawed interpretation of how salinity affects louse development, a misunderstanding of how the timing of salinity changes corresponds to the timing of the juvenile salmon migration, models of larval dispersion that overestimate the transport of louse larvae, and a selective and misleading assessment of the literature. We analyze and extend the current models of larval dispersion and demonstrate the (perhaps counter-intuitive) result that sustained high abundances of infectious larvae should be expected near lice-infested salmon farms. We also highlight important studies overlooked in Brooks (2005) and clarify some misinterpretations. Counter to the conclusions in Brooks (2005), the modeling and empirical work to date on sea lice interactions between wild and farm salmon are consistent and point to a strong association between salmon farming and recurrent infestations of wild juvenile salmon in the Broughton Archipelago.","DOI":"10.1080/10641260500433531","ISSN":"1064-1262","author":[{"family":"Krkošek","given":"Martin"},{"family":"Lewis","given":"Mark A."},{"family":"Volpe","given":"John P."},{"family":"Morton","given":"Alexandra"}],"issued":{"date-parts":[["2006",1,1]]}}}],"schema":"https://github.com/citation-style-language/schema/raw/master/csl-citation.json"} </w:instrText>
      </w:r>
      <w:r w:rsidR="00F06C6E">
        <w:rPr>
          <w:rFonts w:ascii="Times New Roman" w:hAnsi="Times New Roman" w:cs="Times New Roman"/>
          <w:sz w:val="24"/>
          <w:szCs w:val="24"/>
        </w:rPr>
        <w:fldChar w:fldCharType="separate"/>
      </w:r>
      <w:r w:rsidR="00F06C6E" w:rsidRPr="00F06C6E">
        <w:rPr>
          <w:rFonts w:ascii="Times New Roman" w:hAnsi="Times New Roman" w:cs="Times New Roman"/>
          <w:sz w:val="24"/>
          <w:szCs w:val="24"/>
        </w:rPr>
        <w:t>(Krkošek et al. 2006)</w:t>
      </w:r>
      <w:r w:rsidR="00F06C6E">
        <w:rPr>
          <w:rFonts w:ascii="Times New Roman" w:hAnsi="Times New Roman" w:cs="Times New Roman"/>
          <w:sz w:val="24"/>
          <w:szCs w:val="24"/>
        </w:rPr>
        <w:fldChar w:fldCharType="end"/>
      </w:r>
      <w:r w:rsidR="00213956">
        <w:rPr>
          <w:rFonts w:ascii="Times New Roman" w:hAnsi="Times New Roman" w:cs="Times New Roman"/>
          <w:sz w:val="24"/>
          <w:szCs w:val="24"/>
        </w:rPr>
        <w:t xml:space="preserve"> and</w:t>
      </w:r>
      <w:r w:rsidR="001F6F8B">
        <w:rPr>
          <w:rFonts w:ascii="Times New Roman" w:hAnsi="Times New Roman" w:cs="Times New Roman"/>
          <w:sz w:val="24"/>
          <w:szCs w:val="24"/>
        </w:rPr>
        <w:t xml:space="preserve"> are </w:t>
      </w:r>
      <w:r w:rsidR="00213956">
        <w:rPr>
          <w:rFonts w:ascii="Times New Roman" w:hAnsi="Times New Roman" w:cs="Times New Roman"/>
          <w:sz w:val="24"/>
          <w:szCs w:val="24"/>
        </w:rPr>
        <w:t xml:space="preserve">negatively correlated with marine survival </w:t>
      </w:r>
      <w:r w:rsidR="00F06C6E">
        <w:rPr>
          <w:rFonts w:ascii="Times New Roman" w:hAnsi="Times New Roman" w:cs="Times New Roman"/>
          <w:sz w:val="24"/>
          <w:szCs w:val="24"/>
        </w:rPr>
        <w:fldChar w:fldCharType="begin"/>
      </w:r>
      <w:r w:rsidR="00F06C6E">
        <w:rPr>
          <w:rFonts w:ascii="Times New Roman" w:hAnsi="Times New Roman" w:cs="Times New Roman"/>
          <w:sz w:val="24"/>
          <w:szCs w:val="24"/>
        </w:rPr>
        <w:instrText xml:space="preserve"> ADDIN ZOTERO_ITEM CSL_CITATION {"citationID":"KYcDbuEv","properties":{"formattedCitation":"(Krko\\uc0\\u353{}ek et al. 2007)","plainCitation":"(Krkošek et al. 2007)","noteIndex":0},"citationItems":[{"id":1182,"uris":["http://zotero.org/users/4774453/items/QYN76IML"],"uri":["http://zotero.org/users/4774453/items/QYN76IML"],"itemData":{"id":1182,"type":"article-journal","title":"Declining Wild Salmon Populations in Relation to Parasites from Farm Salmon","container-title":"Science","page":"1772 – 1775","volume":"40","abstract":"Rather than benefiting wild fish, industrial aquaculture may contribute to declines in ocean fisheries and ecosystems. Farm salmon are commonly infected with salmon lice (Lepeophtheirus salmonis), which are native ectoparasitic copepods. We show that recurrent louse infestations of wild juvenile pink salmon (Oncorhynchus gorbuscha), all associated with salmon farms, have depressed wild pink salmon populations and placed them on a trajectory toward rapid local extinction. The louse-induced mortality of pink salmon is commonly over 80% and exceeds previous fishing mortality. If outbreaks continue, then local extinction is certain, and a 99% collapse in pink salmon population abundance is expected in four salmon generations. These results suggest that salmon farms can cause parasite outbreaks that erode the capacity of a coastal ecosystem to support wild salmon populations.","DOI":"10.1126/science.1149887","author":[{"family":"Krkošek","given":"Martin"},{"family":"Ford","given":"Jennifer S"},{"family":"Morton","given":"Alexandra"},{"family":"Lele","given":"Subhash"},{"family":"Myers","given":"Ransom A"},{"family":"Lewis","given":"Mark A"}],"issued":{"date-parts":[["2007"]]}}}],"schema":"https://github.com/citation-style-language/schema/raw/master/csl-citation.json"} </w:instrText>
      </w:r>
      <w:r w:rsidR="00F06C6E">
        <w:rPr>
          <w:rFonts w:ascii="Times New Roman" w:hAnsi="Times New Roman" w:cs="Times New Roman"/>
          <w:sz w:val="24"/>
          <w:szCs w:val="24"/>
        </w:rPr>
        <w:fldChar w:fldCharType="separate"/>
      </w:r>
      <w:r w:rsidR="00F06C6E" w:rsidRPr="00F06C6E">
        <w:rPr>
          <w:rFonts w:ascii="Times New Roman" w:hAnsi="Times New Roman" w:cs="Times New Roman"/>
          <w:sz w:val="24"/>
          <w:szCs w:val="24"/>
        </w:rPr>
        <w:t>(Krkošek et al. 2007)</w:t>
      </w:r>
      <w:r w:rsidR="00F06C6E">
        <w:rPr>
          <w:rFonts w:ascii="Times New Roman" w:hAnsi="Times New Roman" w:cs="Times New Roman"/>
          <w:sz w:val="24"/>
          <w:szCs w:val="24"/>
        </w:rPr>
        <w:fldChar w:fldCharType="end"/>
      </w:r>
      <w:r w:rsidR="00F105DF">
        <w:rPr>
          <w:rFonts w:ascii="Times New Roman" w:hAnsi="Times New Roman" w:cs="Times New Roman"/>
          <w:sz w:val="24"/>
          <w:szCs w:val="24"/>
        </w:rPr>
        <w:t>, the</w:t>
      </w:r>
      <w:r w:rsidR="00EE6004">
        <w:rPr>
          <w:rFonts w:ascii="Times New Roman" w:hAnsi="Times New Roman" w:cs="Times New Roman"/>
          <w:sz w:val="24"/>
          <w:szCs w:val="24"/>
        </w:rPr>
        <w:t>se</w:t>
      </w:r>
      <w:r w:rsidR="00F105DF">
        <w:rPr>
          <w:rFonts w:ascii="Times New Roman" w:hAnsi="Times New Roman" w:cs="Times New Roman"/>
          <w:sz w:val="24"/>
          <w:szCs w:val="24"/>
        </w:rPr>
        <w:t xml:space="preserve"> specialist lice have fewer </w:t>
      </w:r>
      <w:r w:rsidR="0024660E">
        <w:rPr>
          <w:rFonts w:ascii="Times New Roman" w:hAnsi="Times New Roman" w:cs="Times New Roman"/>
          <w:sz w:val="24"/>
          <w:szCs w:val="24"/>
        </w:rPr>
        <w:t xml:space="preserve">competent </w:t>
      </w:r>
      <w:r w:rsidR="00F105DF">
        <w:rPr>
          <w:rFonts w:ascii="Times New Roman" w:hAnsi="Times New Roman" w:cs="Times New Roman"/>
          <w:sz w:val="24"/>
          <w:szCs w:val="24"/>
        </w:rPr>
        <w:t xml:space="preserve">hosts </w:t>
      </w:r>
      <w:r w:rsidR="0024660E">
        <w:rPr>
          <w:rFonts w:ascii="Times New Roman" w:hAnsi="Times New Roman" w:cs="Times New Roman"/>
          <w:sz w:val="24"/>
          <w:szCs w:val="24"/>
        </w:rPr>
        <w:t xml:space="preserve">and were much less abundant than </w:t>
      </w:r>
      <w:r w:rsidR="0024660E">
        <w:rPr>
          <w:rFonts w:ascii="Times New Roman" w:hAnsi="Times New Roman" w:cs="Times New Roman"/>
          <w:i/>
          <w:sz w:val="24"/>
          <w:szCs w:val="24"/>
        </w:rPr>
        <w:t xml:space="preserve">C. clemensi </w:t>
      </w:r>
      <w:r w:rsidR="0024660E">
        <w:rPr>
          <w:rFonts w:ascii="Times New Roman" w:hAnsi="Times New Roman" w:cs="Times New Roman"/>
          <w:sz w:val="24"/>
          <w:szCs w:val="24"/>
        </w:rPr>
        <w:t>in the study area and time period</w:t>
      </w:r>
      <w:r w:rsidR="00F105DF">
        <w:rPr>
          <w:rFonts w:ascii="Times New Roman" w:hAnsi="Times New Roman" w:cs="Times New Roman"/>
          <w:sz w:val="24"/>
          <w:szCs w:val="24"/>
        </w:rPr>
        <w:t xml:space="preserve">. </w:t>
      </w:r>
      <w:r w:rsidR="00DA7FB7">
        <w:rPr>
          <w:rFonts w:ascii="Times New Roman" w:hAnsi="Times New Roman" w:cs="Times New Roman"/>
          <w:sz w:val="24"/>
          <w:szCs w:val="24"/>
        </w:rPr>
        <w:t xml:space="preserve">The two main reservoir hosts that could explain the high abundance of </w:t>
      </w:r>
      <w:r w:rsidR="00DA7FB7">
        <w:rPr>
          <w:rFonts w:ascii="Times New Roman" w:hAnsi="Times New Roman" w:cs="Times New Roman"/>
          <w:i/>
          <w:sz w:val="24"/>
          <w:szCs w:val="24"/>
        </w:rPr>
        <w:t xml:space="preserve">C. clemensi </w:t>
      </w:r>
      <w:r w:rsidR="00DA7FB7">
        <w:rPr>
          <w:rFonts w:ascii="Times New Roman" w:hAnsi="Times New Roman" w:cs="Times New Roman"/>
          <w:sz w:val="24"/>
          <w:szCs w:val="24"/>
        </w:rPr>
        <w:t>observed on juvenile salmon are wild Pacific herring and farmed Atlantic salmon.</w:t>
      </w:r>
    </w:p>
    <w:p w14:paraId="689471FA" w14:textId="5A6AE601" w:rsidR="00B069E2" w:rsidRDefault="00F105DF" w:rsidP="007417D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F74BC">
        <w:rPr>
          <w:rFonts w:ascii="Times New Roman" w:hAnsi="Times New Roman" w:cs="Times New Roman"/>
          <w:sz w:val="24"/>
          <w:szCs w:val="24"/>
        </w:rPr>
        <w:t xml:space="preserve">Our results </w:t>
      </w:r>
      <w:r w:rsidR="008D2B39">
        <w:rPr>
          <w:rFonts w:ascii="Times New Roman" w:hAnsi="Times New Roman" w:cs="Times New Roman"/>
          <w:sz w:val="24"/>
          <w:szCs w:val="24"/>
        </w:rPr>
        <w:t xml:space="preserve">also </w:t>
      </w:r>
      <w:r w:rsidR="00DF74BC">
        <w:rPr>
          <w:rFonts w:ascii="Times New Roman" w:hAnsi="Times New Roman" w:cs="Times New Roman"/>
          <w:sz w:val="24"/>
          <w:szCs w:val="24"/>
        </w:rPr>
        <w:t>suggest</w:t>
      </w:r>
      <w:r w:rsidR="00B84892">
        <w:rPr>
          <w:rFonts w:ascii="Times New Roman" w:hAnsi="Times New Roman" w:cs="Times New Roman"/>
          <w:sz w:val="24"/>
          <w:szCs w:val="24"/>
        </w:rPr>
        <w:t xml:space="preserve"> </w:t>
      </w:r>
      <w:r w:rsidR="00B069E2">
        <w:rPr>
          <w:rFonts w:ascii="Times New Roman" w:hAnsi="Times New Roman" w:cs="Times New Roman"/>
          <w:sz w:val="24"/>
          <w:szCs w:val="24"/>
        </w:rPr>
        <w:t xml:space="preserve">that </w:t>
      </w:r>
      <w:r w:rsidR="00B84892">
        <w:rPr>
          <w:rFonts w:ascii="Times New Roman" w:hAnsi="Times New Roman" w:cs="Times New Roman"/>
          <w:sz w:val="24"/>
          <w:szCs w:val="24"/>
        </w:rPr>
        <w:t xml:space="preserve">pink salmon are </w:t>
      </w:r>
      <w:r w:rsidR="00DF74BC">
        <w:rPr>
          <w:rFonts w:ascii="Times New Roman" w:hAnsi="Times New Roman" w:cs="Times New Roman"/>
          <w:sz w:val="24"/>
          <w:szCs w:val="24"/>
        </w:rPr>
        <w:t xml:space="preserve">a more </w:t>
      </w:r>
      <w:r w:rsidR="00B84892">
        <w:rPr>
          <w:rFonts w:ascii="Times New Roman" w:hAnsi="Times New Roman" w:cs="Times New Roman"/>
          <w:sz w:val="24"/>
          <w:szCs w:val="24"/>
        </w:rPr>
        <w:t xml:space="preserve">competent host for </w:t>
      </w:r>
      <w:r w:rsidR="000917EC">
        <w:rPr>
          <w:rFonts w:ascii="Times New Roman" w:hAnsi="Times New Roman" w:cs="Times New Roman"/>
          <w:sz w:val="24"/>
          <w:szCs w:val="24"/>
        </w:rPr>
        <w:t xml:space="preserve">both species of </w:t>
      </w:r>
      <w:r w:rsidR="00B069E2">
        <w:rPr>
          <w:rFonts w:ascii="Times New Roman" w:hAnsi="Times New Roman" w:cs="Times New Roman"/>
          <w:sz w:val="24"/>
          <w:szCs w:val="24"/>
        </w:rPr>
        <w:t>louse</w:t>
      </w:r>
      <w:r w:rsidR="000917EC">
        <w:rPr>
          <w:rFonts w:ascii="Times New Roman" w:hAnsi="Times New Roman" w:cs="Times New Roman"/>
          <w:sz w:val="24"/>
          <w:szCs w:val="24"/>
        </w:rPr>
        <w:t xml:space="preserve"> </w:t>
      </w:r>
      <w:r w:rsidR="00DF74BC">
        <w:rPr>
          <w:rFonts w:ascii="Times New Roman" w:hAnsi="Times New Roman" w:cs="Times New Roman"/>
          <w:sz w:val="24"/>
          <w:szCs w:val="24"/>
        </w:rPr>
        <w:t>than sockeye or chum salmon</w:t>
      </w:r>
      <w:r w:rsidR="000917EC">
        <w:rPr>
          <w:rFonts w:ascii="Times New Roman" w:hAnsi="Times New Roman" w:cs="Times New Roman"/>
          <w:sz w:val="24"/>
          <w:szCs w:val="24"/>
        </w:rPr>
        <w:t xml:space="preserve">. </w:t>
      </w:r>
      <w:r w:rsidR="00F301F1">
        <w:rPr>
          <w:rFonts w:ascii="Times New Roman" w:hAnsi="Times New Roman" w:cs="Times New Roman"/>
          <w:sz w:val="24"/>
          <w:szCs w:val="24"/>
        </w:rPr>
        <w:t xml:space="preserve">However, it is not possible to determine from the data whether these differences arise due to </w:t>
      </w:r>
      <w:r w:rsidR="004608BD">
        <w:rPr>
          <w:rFonts w:ascii="Times New Roman" w:hAnsi="Times New Roman" w:cs="Times New Roman"/>
          <w:sz w:val="24"/>
          <w:szCs w:val="24"/>
        </w:rPr>
        <w:t xml:space="preserve">a) </w:t>
      </w:r>
      <w:r w:rsidR="00F301F1">
        <w:rPr>
          <w:rFonts w:ascii="Times New Roman" w:hAnsi="Times New Roman" w:cs="Times New Roman"/>
          <w:sz w:val="24"/>
          <w:szCs w:val="24"/>
        </w:rPr>
        <w:t>differential contact or infection rates of newly-attached copepodites</w:t>
      </w:r>
      <w:r w:rsidR="004608BD">
        <w:rPr>
          <w:rFonts w:ascii="Times New Roman" w:hAnsi="Times New Roman" w:cs="Times New Roman"/>
          <w:sz w:val="24"/>
          <w:szCs w:val="24"/>
        </w:rPr>
        <w:t xml:space="preserve">, b) </w:t>
      </w:r>
      <w:r w:rsidR="00F301F1">
        <w:rPr>
          <w:rFonts w:ascii="Times New Roman" w:hAnsi="Times New Roman" w:cs="Times New Roman"/>
          <w:sz w:val="24"/>
          <w:szCs w:val="24"/>
        </w:rPr>
        <w:t>differential subsequent survival of parasites amongst host fish species</w:t>
      </w:r>
      <w:r w:rsidR="004608BD">
        <w:rPr>
          <w:rFonts w:ascii="Times New Roman" w:hAnsi="Times New Roman" w:cs="Times New Roman"/>
          <w:sz w:val="24"/>
          <w:szCs w:val="24"/>
        </w:rPr>
        <w:t>, or c) both of these phenomena in concert</w:t>
      </w:r>
      <w:r w:rsidR="00B069E2">
        <w:rPr>
          <w:rFonts w:ascii="Times New Roman" w:hAnsi="Times New Roman" w:cs="Times New Roman"/>
          <w:sz w:val="24"/>
          <w:szCs w:val="24"/>
        </w:rPr>
        <w:t xml:space="preserve">. </w:t>
      </w:r>
      <w:r w:rsidR="000917EC">
        <w:rPr>
          <w:rFonts w:ascii="Times New Roman" w:hAnsi="Times New Roman" w:cs="Times New Roman"/>
          <w:sz w:val="24"/>
          <w:szCs w:val="24"/>
        </w:rPr>
        <w:t xml:space="preserve">In addition, Fig. 5 clearly shows that sockeye salmon experience the largest difference </w:t>
      </w:r>
      <w:r w:rsidR="004B3B05">
        <w:rPr>
          <w:rFonts w:ascii="Times New Roman" w:hAnsi="Times New Roman" w:cs="Times New Roman"/>
          <w:sz w:val="24"/>
          <w:szCs w:val="24"/>
        </w:rPr>
        <w:t xml:space="preserve">in parasite abundance </w:t>
      </w:r>
      <w:r w:rsidR="000917EC">
        <w:rPr>
          <w:rFonts w:ascii="Times New Roman" w:hAnsi="Times New Roman" w:cs="Times New Roman"/>
          <w:sz w:val="24"/>
          <w:szCs w:val="24"/>
        </w:rPr>
        <w:t>between the two l</w:t>
      </w:r>
      <w:r w:rsidR="004B3B05">
        <w:rPr>
          <w:rFonts w:ascii="Times New Roman" w:hAnsi="Times New Roman" w:cs="Times New Roman"/>
          <w:sz w:val="24"/>
          <w:szCs w:val="24"/>
        </w:rPr>
        <w:t>ouse</w:t>
      </w:r>
      <w:r w:rsidR="000917EC">
        <w:rPr>
          <w:rFonts w:ascii="Times New Roman" w:hAnsi="Times New Roman" w:cs="Times New Roman"/>
          <w:sz w:val="24"/>
          <w:szCs w:val="24"/>
        </w:rPr>
        <w:t xml:space="preserve"> species. These results</w:t>
      </w:r>
      <w:r w:rsidR="00900BBD">
        <w:rPr>
          <w:rFonts w:ascii="Times New Roman" w:hAnsi="Times New Roman" w:cs="Times New Roman"/>
          <w:sz w:val="24"/>
          <w:szCs w:val="24"/>
        </w:rPr>
        <w:t xml:space="preserve"> </w:t>
      </w:r>
      <w:r w:rsidR="008C0FFD">
        <w:rPr>
          <w:rFonts w:ascii="Times New Roman" w:hAnsi="Times New Roman" w:cs="Times New Roman"/>
          <w:sz w:val="24"/>
          <w:szCs w:val="24"/>
        </w:rPr>
        <w:t xml:space="preserve">reinforce the idea that </w:t>
      </w:r>
      <w:r w:rsidR="008C0FFD" w:rsidRPr="005B7690">
        <w:rPr>
          <w:rFonts w:ascii="Times New Roman" w:hAnsi="Times New Roman" w:cs="Times New Roman"/>
          <w:i/>
          <w:sz w:val="24"/>
          <w:szCs w:val="24"/>
        </w:rPr>
        <w:t>C. clemensi</w:t>
      </w:r>
      <w:r w:rsidR="008C0FFD">
        <w:rPr>
          <w:rFonts w:ascii="Times New Roman" w:hAnsi="Times New Roman" w:cs="Times New Roman"/>
          <w:sz w:val="24"/>
          <w:szCs w:val="24"/>
        </w:rPr>
        <w:t xml:space="preserve"> is the primary louse infecting juvenile </w:t>
      </w:r>
      <w:r w:rsidR="00481D32">
        <w:rPr>
          <w:rFonts w:ascii="Times New Roman" w:hAnsi="Times New Roman" w:cs="Times New Roman"/>
          <w:sz w:val="24"/>
          <w:szCs w:val="24"/>
        </w:rPr>
        <w:t xml:space="preserve">wild </w:t>
      </w:r>
      <w:r w:rsidR="004608BD">
        <w:rPr>
          <w:rFonts w:ascii="Times New Roman" w:hAnsi="Times New Roman" w:cs="Times New Roman"/>
          <w:sz w:val="24"/>
          <w:szCs w:val="24"/>
        </w:rPr>
        <w:t xml:space="preserve">Pacific </w:t>
      </w:r>
      <w:r w:rsidR="008C0FFD">
        <w:rPr>
          <w:rFonts w:ascii="Times New Roman" w:hAnsi="Times New Roman" w:cs="Times New Roman"/>
          <w:sz w:val="24"/>
          <w:szCs w:val="24"/>
        </w:rPr>
        <w:t>salmon in this area</w:t>
      </w:r>
      <w:r w:rsidR="00481D32">
        <w:rPr>
          <w:rFonts w:ascii="Times New Roman" w:hAnsi="Times New Roman" w:cs="Times New Roman"/>
          <w:sz w:val="24"/>
          <w:szCs w:val="24"/>
        </w:rPr>
        <w:t xml:space="preserve"> </w:t>
      </w:r>
      <w:r w:rsidR="00F06C6E">
        <w:rPr>
          <w:rFonts w:ascii="Times New Roman" w:hAnsi="Times New Roman" w:cs="Times New Roman"/>
          <w:sz w:val="24"/>
          <w:szCs w:val="24"/>
        </w:rPr>
        <w:fldChar w:fldCharType="begin"/>
      </w:r>
      <w:r w:rsidR="00F06C6E">
        <w:rPr>
          <w:rFonts w:ascii="Times New Roman" w:hAnsi="Times New Roman" w:cs="Times New Roman"/>
          <w:sz w:val="24"/>
          <w:szCs w:val="24"/>
        </w:rPr>
        <w:instrText xml:space="preserve"> ADDIN ZOTERO_ITEM CSL_CITATION {"citationID":"2xoQIxtj","properties":{"formattedCitation":"(Price et al. 2011, Godwin et al. 2017)","plainCitation":"(Price et al. 2011, Godwin et al. 2017)","noteIndex":0},"citationItems":[{"id":1315,"uris":["http://zotero.org/users/4774453/items/RX3MDG26"],"uri":["http://zotero.org/users/4774453/items/RX3MDG26"],"itemData":{"id":1315,"type":"article-journal","title":"Sea louse infection of juvenile sockeye salmon in relation to marine salmon farms on Canada's west coast","container-title":"PLoS ONE","page":"e16851","volume":"6","issue":"2","abstract":"Background: Pathogens are growing threats to wildlife. The rapid growth of marine salmon farms over the past two decades has increased host abundance for pathogenic sea lice in coastal waters, and wild juvenile salmon swimming past farms are frequently infected with lice. Here we report the first investigation of the potential role of salmon farms in transmitting sea lice to juvenile sockeye salmon (Oncorhynchus nerka). Methodology/Principal Findings: We used genetic analyses to determine the origin of sockeye from Canada's two most important salmon rivers, the Fraser and Skeena; Fraser sockeye migrate through a region with salmon farms, and Skeena sockeye do not. We compared lice levels between Fraser and Skeena juvenile sockeye, and within the salmon farm region we compared lice levels on wild fish either before or after migration past farms. We matched the latter data on wild juveniles with sea lice data concurrently gathered on farms. Fraser River sockeye migrating through a region with salmon farms hosted an order of magnitude more sea lice than Skeena River populations, where there are no farms. Lice abundances on juvenile sockeye in the salmon farm region were substantially higher downstream of farms than upstream of farms for the two common species of lice: Caligus clemensi and Lepeophtheirus salmonis, and changes in their proportions between two years matched changes on the fish farms. Mixed-effects models show that position relative to salmon farms best explained C. clemensi abundance on sockeye, while migration year combined with position relative to salmon farms and temperature was one of two top models to explain L. salmonis abundance. Conclusions/Significance: This is the first study to demonstrate a potential role of salmon farms in sea lice transmission to juvenile sockeye salmon during their critical early marine migration. Moreover, it demonstrates a major migration corridor past farms for sockeye that originated in the Fraser River, a complex of populations that are the subject of conservation concern.","DOI":"10.1371/journal.pone.0016851","ISSN":"19326203","note":"PMID: 21347456","author":[{"family":"Price","given":"Michael H.H."},{"family":"Proboszcz","given":"Stan L."},{"family":"Routledge","given":"Rick D."},{"family":"Gottesfeld","given":"Allen S."},{"family":"Orr","given":"Craig"},{"family":"Reynolds","given":"John D."}],"editor":[{"family":"Fenton","given":"Brock"}],"issued":{"date-parts":[["2011",2]]}}},{"id":1246,"uris":["http://zotero.org/users/4774453/items/PYKTLV5U"],"uri":["http://zotero.org/users/4774453/items/PYKTLV5U"],"itemData":{"id":1246,"type":"article-journal","title":"Heavy sea louse infection is associated with decreased stomach fullness in wild juvenile sockeye salmon","container-title":"Canadian Journal of Fisheries and Aquatic Sciences","page":"1587–1595","volume":"75","issue":"10","abstract":"Foraging success can be mediated by parasites, but this is poorly understood for marine fish whose aggregations and patchy prey fields create conditions for intense intraspecific competition. We evaluated whether sea louse infection is associated with decreased stomach fullness of wild juvenile sockeye salmon (Oncorhynchus nerka) in Johnstone Strait, British Columbia, during their marine migration from the Fraser River. Caligus clemensi comprised 98.6% of the pre-adult and adult lice and 86.5% of the copepodites (freshly attached juvenile lice); the rest were Lepeophtheirus salmonis. We found that infection status was an important predictor of relative stomach fullness for juvenile sockeye (wet stomach content mass divided by body mass), as indicated by mixed-effects model selection, and that highly infected fish had 17% ± 8% lower relative stomach fullness than did lightly infected fish. This louse-associated reduction in relative stomach fullness occurs as the juvenile sockeye migrate through a food-limited environment and, presumably, elevated competition. Given that early marine growth for juvenile salmon is often a predictor of survival, our results highlight the importance of understanding sublethal effects of parasites on salmonids and possibly other fish species. Résumé : Les parasites peuvent moduler le succès d'approvisionnement, mais ce phénomène n'est pas bien compris en ce qui concerne les poissons marins, dont les groupements et la répartition parcellaire des proies créent des conditions favorables à une concurrence intraspécifique intense. Nous avons vérifié si les infections aux poux du poisson sont associées à la plénitude stomacale des saumons rouges (Oncorhynchus nerka) juvéniles sauvages dans le détroit de Johnstone (Colombie-Britannique) durant leur migration vers la mer à partir du fleuve Fraser. Caligus clemensi représente 98,6 % des poux du poisson préadultes et adultes et 86,5 % des copépodites (individus récemment fixés), alors que Lepeophtheirus salmonis constitue le reste. Nous avons constaté que l'état d'infection est un important prédicteur de la plénitude stomacale relative pour les saumons rouges juvéniles (masse humide du contenu stomacal divisée par la masse corporelle), comme l'indique la sélection de modèles à effets mixtes, et que la plénitude stomacale relative de poissons fortement infectés est de 17 % ± 8 % inférieure à celle des poissons peu infectés. Cette réduction de la plénitude stomacale relative associée aux poux se produit au moment où les jeunes saumons rouges en migration passent par un milieu où la nourriture est restreinte et où la concurrence est probablement forte. Comme la croissance précoce en mer des saumons juvéniles est souvent une variable prédictive de la survie, nos résultats soulignent l'importance d'une bonne compréhension des effets sublétaux des parasites sur les salmonidés et possiblement d'autres espèces de poissons. [Traduit par la Rédaction]","DOI":"10.1139/cjfas-2017-0267","ISSN":"0706-652X","author":[{"family":"Godwin","given":"Sean C"},{"family":"Krkošek","given":"Martin"},{"family":"Reynolds","given":"John D"},{"family":"Rogers","given":"Luke A"},{"family":"Dill","given":"Lawrence M"}],"issued":{"date-parts":[["2017"]]}}}],"schema":"https://github.com/citation-style-language/schema/raw/master/csl-citation.json"} </w:instrText>
      </w:r>
      <w:r w:rsidR="00F06C6E">
        <w:rPr>
          <w:rFonts w:ascii="Times New Roman" w:hAnsi="Times New Roman" w:cs="Times New Roman"/>
          <w:sz w:val="24"/>
          <w:szCs w:val="24"/>
        </w:rPr>
        <w:fldChar w:fldCharType="separate"/>
      </w:r>
      <w:r w:rsidR="00F06C6E" w:rsidRPr="005B7690">
        <w:rPr>
          <w:rFonts w:ascii="Times New Roman" w:hAnsi="Times New Roman" w:cs="Times New Roman"/>
          <w:sz w:val="24"/>
        </w:rPr>
        <w:t>(Price et al. 2011, Godwin et al. 2017)</w:t>
      </w:r>
      <w:r w:rsidR="00F06C6E">
        <w:rPr>
          <w:rFonts w:ascii="Times New Roman" w:hAnsi="Times New Roman" w:cs="Times New Roman"/>
          <w:sz w:val="24"/>
          <w:szCs w:val="24"/>
        </w:rPr>
        <w:fldChar w:fldCharType="end"/>
      </w:r>
      <w:r w:rsidR="008C0FFD">
        <w:rPr>
          <w:rFonts w:ascii="Times New Roman" w:hAnsi="Times New Roman" w:cs="Times New Roman"/>
          <w:sz w:val="24"/>
          <w:szCs w:val="24"/>
        </w:rPr>
        <w:t xml:space="preserve">, and </w:t>
      </w:r>
      <w:r w:rsidR="00481D32">
        <w:rPr>
          <w:rFonts w:ascii="Times New Roman" w:hAnsi="Times New Roman" w:cs="Times New Roman"/>
          <w:sz w:val="24"/>
          <w:szCs w:val="24"/>
        </w:rPr>
        <w:t xml:space="preserve">that this is particularly the case for sockeye salmon relative to pink or chum salmon. </w:t>
      </w:r>
    </w:p>
    <w:p w14:paraId="47BB1471" w14:textId="1766B894" w:rsidR="000B1905" w:rsidRPr="00542B76" w:rsidRDefault="00BD0A05" w:rsidP="00490B27">
      <w:pPr>
        <w:spacing w:before="240" w:after="0" w:line="480" w:lineRule="auto"/>
        <w:rPr>
          <w:rFonts w:ascii="Times New Roman" w:hAnsi="Times New Roman" w:cs="Times New Roman"/>
          <w:i/>
          <w:sz w:val="24"/>
          <w:szCs w:val="24"/>
        </w:rPr>
      </w:pPr>
      <w:r>
        <w:rPr>
          <w:rFonts w:ascii="Times New Roman" w:hAnsi="Times New Roman" w:cs="Times New Roman"/>
          <w:sz w:val="24"/>
          <w:szCs w:val="24"/>
        </w:rPr>
        <w:tab/>
      </w:r>
      <w:r w:rsidR="00C278B8">
        <w:rPr>
          <w:rFonts w:ascii="Times New Roman" w:hAnsi="Times New Roman" w:cs="Times New Roman"/>
          <w:sz w:val="24"/>
          <w:szCs w:val="24"/>
        </w:rPr>
        <w:t xml:space="preserve">Management of sea lice on salmon farms is primarily focussed on </w:t>
      </w:r>
      <w:r w:rsidR="00C278B8">
        <w:rPr>
          <w:rFonts w:ascii="Times New Roman" w:hAnsi="Times New Roman" w:cs="Times New Roman"/>
          <w:i/>
          <w:sz w:val="24"/>
          <w:szCs w:val="24"/>
        </w:rPr>
        <w:t xml:space="preserve">L. </w:t>
      </w:r>
      <w:r w:rsidR="00C278B8" w:rsidRPr="00B06AF0">
        <w:rPr>
          <w:rFonts w:ascii="Times New Roman" w:hAnsi="Times New Roman" w:cs="Times New Roman"/>
          <w:sz w:val="24"/>
          <w:szCs w:val="24"/>
        </w:rPr>
        <w:t>salmonis</w:t>
      </w:r>
      <w:r w:rsidR="00C278B8">
        <w:rPr>
          <w:rFonts w:ascii="Times New Roman" w:hAnsi="Times New Roman" w:cs="Times New Roman"/>
          <w:sz w:val="24"/>
          <w:szCs w:val="24"/>
        </w:rPr>
        <w:t xml:space="preserve"> rather than </w:t>
      </w:r>
      <w:r w:rsidR="00C278B8">
        <w:rPr>
          <w:rFonts w:ascii="Times New Roman" w:hAnsi="Times New Roman" w:cs="Times New Roman"/>
          <w:i/>
          <w:sz w:val="24"/>
          <w:szCs w:val="24"/>
        </w:rPr>
        <w:t>C. clemensi</w:t>
      </w:r>
      <w:r w:rsidR="00C278B8">
        <w:rPr>
          <w:rFonts w:ascii="Times New Roman" w:hAnsi="Times New Roman" w:cs="Times New Roman"/>
          <w:sz w:val="24"/>
          <w:szCs w:val="24"/>
        </w:rPr>
        <w:t xml:space="preserve">. </w:t>
      </w:r>
      <w:r w:rsidR="00C36DA8" w:rsidRPr="00C278B8">
        <w:rPr>
          <w:rFonts w:ascii="Times New Roman" w:hAnsi="Times New Roman" w:cs="Times New Roman"/>
          <w:sz w:val="24"/>
          <w:szCs w:val="24"/>
        </w:rPr>
        <w:t>If</w:t>
      </w:r>
      <w:r w:rsidR="00C36DA8">
        <w:rPr>
          <w:rFonts w:ascii="Times New Roman" w:hAnsi="Times New Roman" w:cs="Times New Roman"/>
          <w:sz w:val="24"/>
          <w:szCs w:val="24"/>
        </w:rPr>
        <w:t xml:space="preserve"> we expect lice coming from salmon farms to </w:t>
      </w:r>
      <w:r w:rsidR="00C278B8">
        <w:rPr>
          <w:rFonts w:ascii="Times New Roman" w:hAnsi="Times New Roman" w:cs="Times New Roman"/>
          <w:sz w:val="24"/>
          <w:szCs w:val="24"/>
        </w:rPr>
        <w:t xml:space="preserve">be primarily </w:t>
      </w:r>
      <w:r w:rsidR="00C278B8">
        <w:rPr>
          <w:rFonts w:ascii="Times New Roman" w:hAnsi="Times New Roman" w:cs="Times New Roman"/>
          <w:i/>
          <w:sz w:val="24"/>
          <w:szCs w:val="24"/>
        </w:rPr>
        <w:t>L. salmonis</w:t>
      </w:r>
      <w:r w:rsidR="00C36DA8">
        <w:rPr>
          <w:rFonts w:ascii="Times New Roman" w:hAnsi="Times New Roman" w:cs="Times New Roman"/>
          <w:sz w:val="24"/>
          <w:szCs w:val="24"/>
        </w:rPr>
        <w:t xml:space="preserve">, </w:t>
      </w:r>
      <w:r w:rsidR="000143D6">
        <w:rPr>
          <w:rFonts w:ascii="Times New Roman" w:hAnsi="Times New Roman" w:cs="Times New Roman"/>
          <w:sz w:val="24"/>
          <w:szCs w:val="24"/>
        </w:rPr>
        <w:t xml:space="preserve">then </w:t>
      </w:r>
      <w:r w:rsidR="00C278B8">
        <w:rPr>
          <w:rFonts w:ascii="Times New Roman" w:hAnsi="Times New Roman" w:cs="Times New Roman"/>
          <w:sz w:val="24"/>
          <w:szCs w:val="24"/>
        </w:rPr>
        <w:t xml:space="preserve">our results suggest </w:t>
      </w:r>
      <w:r w:rsidR="00C36DA8">
        <w:rPr>
          <w:rFonts w:ascii="Times New Roman" w:hAnsi="Times New Roman" w:cs="Times New Roman"/>
          <w:sz w:val="24"/>
          <w:szCs w:val="24"/>
        </w:rPr>
        <w:t xml:space="preserve">there is a </w:t>
      </w:r>
      <w:r w:rsidR="00C278B8">
        <w:rPr>
          <w:rFonts w:ascii="Times New Roman" w:hAnsi="Times New Roman" w:cs="Times New Roman"/>
          <w:sz w:val="24"/>
          <w:szCs w:val="24"/>
        </w:rPr>
        <w:t xml:space="preserve">alternative large </w:t>
      </w:r>
      <w:r w:rsidR="000F56F4">
        <w:rPr>
          <w:rFonts w:ascii="Times New Roman" w:hAnsi="Times New Roman" w:cs="Times New Roman"/>
          <w:sz w:val="24"/>
          <w:szCs w:val="24"/>
        </w:rPr>
        <w:t>reservoir</w:t>
      </w:r>
      <w:r w:rsidR="00C36DA8">
        <w:rPr>
          <w:rFonts w:ascii="Times New Roman" w:hAnsi="Times New Roman" w:cs="Times New Roman"/>
          <w:sz w:val="24"/>
          <w:szCs w:val="24"/>
        </w:rPr>
        <w:t xml:space="preserve"> of </w:t>
      </w:r>
      <w:r w:rsidR="00C36DA8">
        <w:rPr>
          <w:rFonts w:ascii="Times New Roman" w:hAnsi="Times New Roman" w:cs="Times New Roman"/>
          <w:i/>
          <w:sz w:val="24"/>
          <w:szCs w:val="24"/>
        </w:rPr>
        <w:t>C. clemensi</w:t>
      </w:r>
      <w:r w:rsidR="00C278B8">
        <w:rPr>
          <w:rFonts w:ascii="Times New Roman" w:hAnsi="Times New Roman" w:cs="Times New Roman"/>
          <w:i/>
          <w:sz w:val="24"/>
          <w:szCs w:val="24"/>
        </w:rPr>
        <w:t xml:space="preserve"> </w:t>
      </w:r>
      <w:r w:rsidR="00C36DA8">
        <w:rPr>
          <w:rFonts w:ascii="Times New Roman" w:hAnsi="Times New Roman" w:cs="Times New Roman"/>
          <w:sz w:val="24"/>
          <w:szCs w:val="24"/>
        </w:rPr>
        <w:t>in the environment</w:t>
      </w:r>
      <w:r w:rsidR="00C60875">
        <w:rPr>
          <w:rFonts w:ascii="Times New Roman" w:hAnsi="Times New Roman" w:cs="Times New Roman"/>
          <w:sz w:val="24"/>
          <w:szCs w:val="24"/>
        </w:rPr>
        <w:t>, likely</w:t>
      </w:r>
      <w:r w:rsidR="00C36DA8">
        <w:rPr>
          <w:rFonts w:ascii="Times New Roman" w:hAnsi="Times New Roman" w:cs="Times New Roman"/>
          <w:sz w:val="24"/>
          <w:szCs w:val="24"/>
        </w:rPr>
        <w:t xml:space="preserve"> </w:t>
      </w:r>
      <w:r w:rsidR="00E9281D">
        <w:rPr>
          <w:rFonts w:ascii="Times New Roman" w:hAnsi="Times New Roman" w:cs="Times New Roman"/>
          <w:sz w:val="24"/>
          <w:szCs w:val="24"/>
        </w:rPr>
        <w:t>Pacific</w:t>
      </w:r>
      <w:r w:rsidR="00585739">
        <w:rPr>
          <w:rFonts w:ascii="Times New Roman" w:hAnsi="Times New Roman" w:cs="Times New Roman"/>
          <w:sz w:val="24"/>
          <w:szCs w:val="24"/>
        </w:rPr>
        <w:t xml:space="preserve"> herring </w:t>
      </w:r>
      <w:r w:rsidR="00F06C6E">
        <w:rPr>
          <w:rFonts w:ascii="Times New Roman" w:hAnsi="Times New Roman" w:cs="Times New Roman"/>
          <w:sz w:val="24"/>
          <w:szCs w:val="24"/>
        </w:rPr>
        <w:fldChar w:fldCharType="begin"/>
      </w:r>
      <w:r w:rsidR="00F06C6E">
        <w:rPr>
          <w:rFonts w:ascii="Times New Roman" w:hAnsi="Times New Roman" w:cs="Times New Roman"/>
          <w:sz w:val="24"/>
          <w:szCs w:val="24"/>
        </w:rPr>
        <w:instrText xml:space="preserve"> ADDIN ZOTERO_ITEM CSL_CITATION {"citationID":"GqoSP69Y","properties":{"formattedCitation":"(Morton et al. 2008, Beamish et al. 2009, Godwin et al. 2017)","plainCitation":"(Morton et al. 2008, Beamish et al. 2009, Godwin et al. 2017)","noteIndex":0},"citationItems":[{"id":1331,"uris":["http://zotero.org/users/4774453/items/R82YA3BC"],"uri":["http://zotero.org/users/4774453/items/R82YA3BC"],"itemData":{"id":1331,"type":"article-journal","title":"Sea Louse Infestation in Wild Juvenile Salmon and Pacific Herring Associated with Fish Farms off the East-Central Coast of Vancouver Island, British Columbia","container-title":"North American Journal of Fisheries Management","page":"523–532","volume":"28","abstract":"Reports of infestations of sea lice Lepeophtheirus salmonis and Caligus clemensi in juvenile salmonids in Pacific Canada have been restricted to pink salmon Oncorhynchus gorbuscha and chum salmon O. keta from one salmon-farming region, the Broughton Archipelago of British Columbia. Here, we report on 2 years of sea louse field surveys of wild juvenile pink and chum salmon, as well as wild sockeye salmon O. nerka and larval Pacific herring Clupea pallasii, in another salmon farming region, the Discovery Islands region of British Columbia. For pink and chum salmon we tested for the dependency of sea louse abundance on temperature, salinity, sampling period, host species, and farm exposure category. For both louse species, farm exposure was the only consistently significant predictor of sea lice abundance. Fish exposed to salmon farms were infected with more sea lice than those in the peripheral category. Sea louse abundance on sockeye salmon and Pacific herring followed the same trends, but sample sizes were too low to support formal statistical analysis. The Pacific herring were translucent and lacked scales, and they were primarily parasitized by C. clemensi. These results suggest that the association of salmon farms with sea lice infestations of wild juvenile fish in Pacific Canada now extends beyond juvenile pink and chum salmon in the Broughton Archipelago. Canada's most abundant and economically valuable salmon populations, as well as British Columbia's most valuable Pacific herring stock, migrate through the Discovery Islands; hence, parasite transmission from farm to wild fish in this region may have important economic and ecological implications.","DOI":"10.1577/M07-042.1","author":[{"family":"Morton","given":"Alexandra"},{"family":"Routledge","given":"Rick"},{"family":"Krkoš","given":"Martin"}],"issued":{"date-parts":[["2008"]]}}},{"id":1308,"uris":["http://zotero.org/users/4774453/items/5NE3Z6UV"],"uri":["http://zotero.org/users/4774453/items/5NE3Z6UV"],"itemData":{"id":1308,"type":"article-journal","title":"A large, natural infection of sea lice on juvenile Pacific salmon in the Gulf Islands area of British Columbia, Canada","container-title":"Aquaculture","page":"31–37","volume":"297","issue":"1-4","abstract":"High levels of sea lice generally exceeding a prevalence of 60% were found on all species of juvenile Pacific salmon and on juvenile Pacific herring in the Gulf Islands area within the Strait of Georgia, British Columbia. Virtually all sea lice were Caligus clemensi and most stages were maturing or mature. There are no active fish farms in this area, indicating that this is a naturally occurring epizootic of sea lice. It is possible that the infection was associated with Pacific herring that spawned in the area in the spring, although the linkage between the spawning Pacific herring and the infection on Pacific salmon was not determined.","DOI":"10.1016/J.AQUACULTURE.2009.09.001","ISSN":"0044-8486","author":[{"family":"Beamish","given":"R."},{"family":"Wade","given":"J."},{"family":"Pennell","given":"W."},{"family":"Gordon","given":"E."},{"family":"Jones","given":"S."},{"family":"Neville","given":"C."},{"family":"Lange","given":"K."},{"family":"Sweeting","given":"R."}],"issued":{"date-parts":[["2009",12]]}}},{"id":1246,"uris":["http://zotero.org/users/4774453/items/PYKTLV5U"],"uri":["http://zotero.org/users/4774453/items/PYKTLV5U"],"itemData":{"id":1246,"type":"article-journal","title":"Heavy sea louse infection is associated with decreased stomach fullness in wild juvenile sockeye salmon","container-title":"Canadian Journal of Fisheries and Aquatic Sciences","page":"1587–1595","volume":"75","issue":"10","abstract":"Foraging success can be mediated by parasites, but this is poorly understood for marine fish whose aggregations and patchy prey fields create conditions for intense intraspecific competition. We evaluated whether sea louse infection is associated with decreased stomach fullness of wild juvenile sockeye salmon (Oncorhynchus nerka) in Johnstone Strait, British Columbia, during their marine migration from the Fraser River. Caligus clemensi comprised 98.6% of the pre-adult and adult lice and 86.5% of the copepodites (freshly attached juvenile lice); the rest were Lepeophtheirus salmonis. We found that infection status was an important predictor of relative stomach fullness for juvenile sockeye (wet stomach content mass divided by body mass), as indicated by mixed-effects model selection, and that highly infected fish had 17% ± 8% lower relative stomach fullness than did lightly infected fish. This louse-associated reduction in relative stomach fullness occurs as the juvenile sockeye migrate through a food-limited environment and, presumably, elevated competition. Given that early marine growth for juvenile salmon is often a predictor of survival, our results highlight the importance of understanding sublethal effects of parasites on salmonids and possibly other fish species. Résumé : Les parasites peuvent moduler le succès d'approvisionnement, mais ce phénomène n'est pas bien compris en ce qui concerne les poissons marins, dont les groupements et la répartition parcellaire des proies créent des conditions favorables à une concurrence intraspécifique intense. Nous avons vérifié si les infections aux poux du poisson sont associées à la plénitude stomacale des saumons rouges (Oncorhynchus nerka) juvéniles sauvages dans le détroit de Johnstone (Colombie-Britannique) durant leur migration vers la mer à partir du fleuve Fraser. Caligus clemensi représente 98,6 % des poux du poisson préadultes et adultes et 86,5 % des copépodites (individus récemment fixés), alors que Lepeophtheirus salmonis constitue le reste. Nous avons constaté que l'état d'infection est un important prédicteur de la plénitude stomacale relative pour les saumons rouges juvéniles (masse humide du contenu stomacal divisée par la masse corporelle), comme l'indique la sélection de modèles à effets mixtes, et que la plénitude stomacale relative de poissons fortement infectés est de 17 % ± 8 % inférieure à celle des poissons peu infectés. Cette réduction de la plénitude stomacale relative associée aux poux se produit au moment où les jeunes saumons rouges en migration passent par un milieu où la nourriture est restreinte et où la concurrence est probablement forte. Comme la croissance précoce en mer des saumons juvéniles est souvent une variable prédictive de la survie, nos résultats soulignent l'importance d'une bonne compréhension des effets sublétaux des parasites sur les salmonidés et possiblement d'autres espèces de poissons. [Traduit par la Rédaction]","DOI":"10.1139/cjfas-2017-0267","ISSN":"0706-652X","author":[{"family":"Godwin","given":"Sean C"},{"family":"Krkošek","given":"Martin"},{"family":"Reynolds","given":"John D"},{"family":"Rogers","given":"Luke A"},{"family":"Dill","given":"Lawrence M"}],"issued":{"date-parts":[["2017"]]}}}],"schema":"https://github.com/citation-style-language/schema/raw/master/csl-citation.json"} </w:instrText>
      </w:r>
      <w:r w:rsidR="00F06C6E">
        <w:rPr>
          <w:rFonts w:ascii="Times New Roman" w:hAnsi="Times New Roman" w:cs="Times New Roman"/>
          <w:sz w:val="24"/>
          <w:szCs w:val="24"/>
        </w:rPr>
        <w:fldChar w:fldCharType="separate"/>
      </w:r>
      <w:r w:rsidR="00F06C6E" w:rsidRPr="005B7690">
        <w:rPr>
          <w:rFonts w:ascii="Times New Roman" w:hAnsi="Times New Roman" w:cs="Times New Roman"/>
          <w:sz w:val="24"/>
        </w:rPr>
        <w:t>(Morton et al. 2008, Beamish et al. 2009, Godwin et al. 2017)</w:t>
      </w:r>
      <w:r w:rsidR="00F06C6E">
        <w:rPr>
          <w:rFonts w:ascii="Times New Roman" w:hAnsi="Times New Roman" w:cs="Times New Roman"/>
          <w:sz w:val="24"/>
          <w:szCs w:val="24"/>
        </w:rPr>
        <w:fldChar w:fldCharType="end"/>
      </w:r>
      <w:r w:rsidR="00254880">
        <w:rPr>
          <w:rFonts w:ascii="Times New Roman" w:hAnsi="Times New Roman" w:cs="Times New Roman"/>
          <w:sz w:val="24"/>
          <w:szCs w:val="24"/>
        </w:rPr>
        <w:t xml:space="preserve">. </w:t>
      </w:r>
      <w:r w:rsidR="000143D6">
        <w:rPr>
          <w:rFonts w:ascii="Times New Roman" w:hAnsi="Times New Roman" w:cs="Times New Roman"/>
          <w:sz w:val="24"/>
          <w:szCs w:val="24"/>
        </w:rPr>
        <w:t xml:space="preserve">While Pacific herring are common in the environment and are known to </w:t>
      </w:r>
      <w:r w:rsidR="00041734">
        <w:rPr>
          <w:rFonts w:ascii="Times New Roman" w:hAnsi="Times New Roman" w:cs="Times New Roman"/>
          <w:sz w:val="24"/>
          <w:szCs w:val="24"/>
        </w:rPr>
        <w:t>carry infections of</w:t>
      </w:r>
      <w:r w:rsidR="000143D6">
        <w:rPr>
          <w:rFonts w:ascii="Times New Roman" w:hAnsi="Times New Roman" w:cs="Times New Roman"/>
          <w:sz w:val="24"/>
          <w:szCs w:val="24"/>
        </w:rPr>
        <w:t xml:space="preserve"> </w:t>
      </w:r>
      <w:r w:rsidR="000143D6">
        <w:rPr>
          <w:rFonts w:ascii="Times New Roman" w:hAnsi="Times New Roman" w:cs="Times New Roman"/>
          <w:i/>
          <w:sz w:val="24"/>
          <w:szCs w:val="24"/>
        </w:rPr>
        <w:t xml:space="preserve">C. clemensi </w:t>
      </w:r>
      <w:r w:rsidR="00F06C6E" w:rsidRPr="00F06C6E">
        <w:rPr>
          <w:rFonts w:ascii="Times New Roman" w:hAnsi="Times New Roman" w:cs="Times New Roman"/>
          <w:sz w:val="24"/>
          <w:szCs w:val="24"/>
        </w:rPr>
        <w:t>(Krkošek et al. 2007, Morton et al. 2008, Krkošek 2017)</w:t>
      </w:r>
      <w:r w:rsidR="00041734">
        <w:rPr>
          <w:rFonts w:ascii="Times New Roman" w:hAnsi="Times New Roman" w:cs="Times New Roman"/>
          <w:sz w:val="24"/>
          <w:szCs w:val="24"/>
        </w:rPr>
        <w:t>,</w:t>
      </w:r>
      <w:r w:rsidR="000143D6">
        <w:rPr>
          <w:rFonts w:ascii="Times New Roman" w:hAnsi="Times New Roman" w:cs="Times New Roman"/>
          <w:sz w:val="24"/>
          <w:szCs w:val="24"/>
        </w:rPr>
        <w:t xml:space="preserve"> </w:t>
      </w:r>
      <w:r w:rsidR="00041734">
        <w:rPr>
          <w:rFonts w:ascii="Times New Roman" w:hAnsi="Times New Roman" w:cs="Times New Roman"/>
          <w:sz w:val="24"/>
          <w:szCs w:val="24"/>
        </w:rPr>
        <w:t xml:space="preserve">some sources have </w:t>
      </w:r>
      <w:r w:rsidR="00254880">
        <w:rPr>
          <w:rFonts w:ascii="Times New Roman" w:hAnsi="Times New Roman" w:cs="Times New Roman"/>
          <w:sz w:val="24"/>
          <w:szCs w:val="24"/>
        </w:rPr>
        <w:t xml:space="preserve">reported very high abundances of </w:t>
      </w:r>
      <w:r w:rsidR="00D017C6" w:rsidRPr="00490B27">
        <w:rPr>
          <w:rFonts w:ascii="Times New Roman" w:hAnsi="Times New Roman" w:cs="Times New Roman"/>
          <w:i/>
          <w:sz w:val="24"/>
          <w:szCs w:val="24"/>
        </w:rPr>
        <w:t>C. clemensi</w:t>
      </w:r>
      <w:r w:rsidR="00D017C6">
        <w:rPr>
          <w:rFonts w:ascii="Times New Roman" w:hAnsi="Times New Roman" w:cs="Times New Roman"/>
          <w:sz w:val="24"/>
          <w:szCs w:val="24"/>
        </w:rPr>
        <w:t xml:space="preserve"> </w:t>
      </w:r>
      <w:r w:rsidR="00254880">
        <w:rPr>
          <w:rFonts w:ascii="Times New Roman" w:hAnsi="Times New Roman" w:cs="Times New Roman"/>
          <w:sz w:val="24"/>
          <w:szCs w:val="24"/>
        </w:rPr>
        <w:t xml:space="preserve">on salmon farms </w:t>
      </w:r>
      <w:r w:rsidR="00F06C6E">
        <w:rPr>
          <w:rFonts w:ascii="Times New Roman" w:hAnsi="Times New Roman" w:cs="Times New Roman"/>
          <w:sz w:val="24"/>
          <w:szCs w:val="24"/>
        </w:rPr>
        <w:fldChar w:fldCharType="begin"/>
      </w:r>
      <w:r w:rsidR="00F06C6E">
        <w:rPr>
          <w:rFonts w:ascii="Times New Roman" w:hAnsi="Times New Roman" w:cs="Times New Roman"/>
          <w:sz w:val="24"/>
          <w:szCs w:val="24"/>
        </w:rPr>
        <w:instrText xml:space="preserve"> ADDIN ZOTERO_ITEM CSL_CITATION {"citationID":"Cs7KYRLj","properties":{"formattedCitation":"(Di Cicco et al. 2017)","plainCitation":"(Di Cicco et al. 2017)","noteIndex":0},"citationItems":[{"id":6415,"uris":["http://zotero.org/users/4774453/items/EZXJKAPH"],"uri":["http://zotero.org/users/4774453/items/EZXJKAPH"],"itemData":{"id":6415,"type":"article-journal","title":"Heart and skeletal muscle inflammation (HSMI) disease diagnosed on a British Columbia salmon farm through a longitudinal farm study","container-title":"PLOS ONE","page":"e0171471","volume":"12","issue":"2","source":"PLoS Journals","abstract":"Heart and skeletal muscle inflammation (HSMI) is an emerging disease of marine-farmed Atlantic Salmon (Salmo salar), first recognized in 1999 in Norway, and later also reported in Scotland and Chile. We undertook a longitudinal study involving health evaluation over an entire marine production cycle on one salmon farm in British Columbia (Canada). In previous production cycles at this farm site and others in the vicinity, cardiac lesions not linked to a specific infectious agent or disease were identified. Histologic assessments of both live and moribund fish samples collected at the farm during the longitudinal study documented at the population level the development, peak, and recovery phases of HSMI. The fish underwent histopathological evaluation of all tissues, Twort’s Gram staining, immunohistochemistry, and molecular quantification in heart tissue of 44 agents known or suspected to cause disease in salmon. Our analysis showed evidence of HSMI histopathological lesions over an 11-month timespan, with the prevalence of lesions peaking at 80–100% in sampled fish, despite mild clinical signs with no associated elevation in mortalities reported at the farm level. Diffuse mononuclear inflammation and myodegeneration, consistent with HSMI, was the predominant histologic observation in affected heart and skeletal muscle. Infective agent monitoring identified three agents at high prevalence in salmon heart tissue, including Piscine orthoreovirus (PRV), and parasites Paranucleospora theridion and Kudoa thyrsites. However, PRV alone was statistically correlated with the occurrence and severity of histopathological lesions in the heart. Immunohistochemical staining further localized PRV throughout HSMI development, with the virus found mainly within red blood cells in early cases, moving into the cardiomyocytes within or, more often, on the periphery of the inflammatory reaction during the peak disease, and reducing to low or undetectable levels later in the production cycle. This study represents the first longitudinal assessment of HSMI in a salmon farm in British Columbia, providing new insights on the pathogenesis of the disease.","DOI":"10.1371/journal.pone.0171471","ISSN":"1932-6203","journalAbbreviation":"PLOS ONE","language":"en","author":[{"family":"Di Cicco","given":"Emiliano"},{"family":"Ferguson","given":"Hugh W."},{"family":"Schulze","given":"Angela D."},{"family":"Kaukinen","given":"Karia H."},{"family":"Li","given":"Shaorong"},{"family":"Vanderstichel","given":"Raphaël"},{"family":"Wessel","given":"Øystein"},{"family":"Rimstad","given":"Espen"},{"family":"Gardner","given":"Ian A."},{"family":"Hammell","given":"K. Larry"},{"family":"Miller","given":"Kristina M."}],"issued":{"date-parts":[["2017",2,22]]}}}],"schema":"https://github.com/citation-style-language/schema/raw/master/csl-citation.json"} </w:instrText>
      </w:r>
      <w:r w:rsidR="00F06C6E">
        <w:rPr>
          <w:rFonts w:ascii="Times New Roman" w:hAnsi="Times New Roman" w:cs="Times New Roman"/>
          <w:sz w:val="24"/>
          <w:szCs w:val="24"/>
        </w:rPr>
        <w:fldChar w:fldCharType="separate"/>
      </w:r>
      <w:r w:rsidR="00F06C6E" w:rsidRPr="005B7690">
        <w:rPr>
          <w:rFonts w:ascii="Times New Roman" w:hAnsi="Times New Roman" w:cs="Times New Roman"/>
          <w:sz w:val="24"/>
        </w:rPr>
        <w:t>(Di Cicco et al. 2017)</w:t>
      </w:r>
      <w:r w:rsidR="00F06C6E">
        <w:rPr>
          <w:rFonts w:ascii="Times New Roman" w:hAnsi="Times New Roman" w:cs="Times New Roman"/>
          <w:sz w:val="24"/>
          <w:szCs w:val="24"/>
        </w:rPr>
        <w:fldChar w:fldCharType="end"/>
      </w:r>
      <w:r w:rsidR="00041734">
        <w:rPr>
          <w:rFonts w:ascii="Times New Roman" w:hAnsi="Times New Roman" w:cs="Times New Roman"/>
          <w:sz w:val="24"/>
          <w:szCs w:val="24"/>
        </w:rPr>
        <w:t xml:space="preserve"> and thus </w:t>
      </w:r>
      <w:r w:rsidR="00A13015">
        <w:rPr>
          <w:rFonts w:ascii="Times New Roman" w:hAnsi="Times New Roman" w:cs="Times New Roman"/>
          <w:sz w:val="24"/>
          <w:szCs w:val="24"/>
        </w:rPr>
        <w:t xml:space="preserve">suggest </w:t>
      </w:r>
      <w:r w:rsidR="00041734">
        <w:rPr>
          <w:rFonts w:ascii="Times New Roman" w:hAnsi="Times New Roman" w:cs="Times New Roman"/>
          <w:sz w:val="24"/>
          <w:szCs w:val="24"/>
        </w:rPr>
        <w:t xml:space="preserve">that salmon farms </w:t>
      </w:r>
      <w:r w:rsidR="00ED4C29">
        <w:rPr>
          <w:rFonts w:ascii="Times New Roman" w:hAnsi="Times New Roman" w:cs="Times New Roman"/>
          <w:sz w:val="24"/>
          <w:szCs w:val="24"/>
        </w:rPr>
        <w:t>may be</w:t>
      </w:r>
      <w:r w:rsidR="00041734">
        <w:rPr>
          <w:rFonts w:ascii="Times New Roman" w:hAnsi="Times New Roman" w:cs="Times New Roman"/>
          <w:sz w:val="24"/>
          <w:szCs w:val="24"/>
        </w:rPr>
        <w:t xml:space="preserve"> the </w:t>
      </w:r>
      <w:r w:rsidR="003D7F58">
        <w:rPr>
          <w:rFonts w:ascii="Times New Roman" w:hAnsi="Times New Roman" w:cs="Times New Roman"/>
          <w:sz w:val="24"/>
          <w:szCs w:val="24"/>
        </w:rPr>
        <w:t xml:space="preserve">major </w:t>
      </w:r>
      <w:r w:rsidR="00041734">
        <w:rPr>
          <w:rFonts w:ascii="Times New Roman" w:hAnsi="Times New Roman" w:cs="Times New Roman"/>
          <w:sz w:val="24"/>
          <w:szCs w:val="24"/>
        </w:rPr>
        <w:t>source</w:t>
      </w:r>
      <w:r w:rsidR="003D7F58">
        <w:rPr>
          <w:rFonts w:ascii="Times New Roman" w:hAnsi="Times New Roman" w:cs="Times New Roman"/>
          <w:sz w:val="24"/>
          <w:szCs w:val="24"/>
        </w:rPr>
        <w:t xml:space="preserve"> of </w:t>
      </w:r>
      <w:r w:rsidR="003D7F58">
        <w:rPr>
          <w:rFonts w:ascii="Times New Roman" w:hAnsi="Times New Roman" w:cs="Times New Roman"/>
          <w:i/>
          <w:sz w:val="24"/>
          <w:szCs w:val="24"/>
        </w:rPr>
        <w:t xml:space="preserve">C. clemensi </w:t>
      </w:r>
      <w:r w:rsidR="007A345D">
        <w:rPr>
          <w:rFonts w:ascii="Times New Roman" w:hAnsi="Times New Roman" w:cs="Times New Roman"/>
          <w:sz w:val="24"/>
          <w:szCs w:val="24"/>
        </w:rPr>
        <w:t xml:space="preserve">on </w:t>
      </w:r>
      <w:r w:rsidR="003D7F58">
        <w:rPr>
          <w:rFonts w:ascii="Times New Roman" w:hAnsi="Times New Roman" w:cs="Times New Roman"/>
          <w:sz w:val="24"/>
          <w:szCs w:val="24"/>
        </w:rPr>
        <w:t>juvenile Pacific salmon</w:t>
      </w:r>
      <w:r w:rsidR="00041734">
        <w:rPr>
          <w:rFonts w:ascii="Times New Roman" w:hAnsi="Times New Roman" w:cs="Times New Roman"/>
          <w:sz w:val="24"/>
          <w:szCs w:val="24"/>
        </w:rPr>
        <w:t>. H</w:t>
      </w:r>
      <w:r w:rsidR="00254880">
        <w:rPr>
          <w:rFonts w:ascii="Times New Roman" w:hAnsi="Times New Roman" w:cs="Times New Roman"/>
          <w:sz w:val="24"/>
          <w:szCs w:val="24"/>
        </w:rPr>
        <w:t xml:space="preserve">owever, such high abundances are </w:t>
      </w:r>
      <w:r w:rsidR="008C2BAD">
        <w:rPr>
          <w:rFonts w:ascii="Times New Roman" w:hAnsi="Times New Roman" w:cs="Times New Roman"/>
          <w:sz w:val="24"/>
          <w:szCs w:val="24"/>
        </w:rPr>
        <w:t xml:space="preserve">likely </w:t>
      </w:r>
      <w:r w:rsidR="00254880">
        <w:rPr>
          <w:rFonts w:ascii="Times New Roman" w:hAnsi="Times New Roman" w:cs="Times New Roman"/>
          <w:sz w:val="24"/>
          <w:szCs w:val="24"/>
        </w:rPr>
        <w:t xml:space="preserve">aberrations rather than the norm, as confirmed by a comparison </w:t>
      </w:r>
      <w:r w:rsidR="00041734">
        <w:rPr>
          <w:rFonts w:ascii="Times New Roman" w:hAnsi="Times New Roman" w:cs="Times New Roman"/>
          <w:sz w:val="24"/>
          <w:szCs w:val="24"/>
        </w:rPr>
        <w:t xml:space="preserve">of louse species abundance </w:t>
      </w:r>
      <w:r w:rsidR="004F2539">
        <w:rPr>
          <w:rFonts w:ascii="Times New Roman" w:hAnsi="Times New Roman" w:cs="Times New Roman"/>
          <w:sz w:val="24"/>
          <w:szCs w:val="24"/>
        </w:rPr>
        <w:t>on farmed salmon in the area (</w:t>
      </w:r>
      <w:r w:rsidR="00254880">
        <w:rPr>
          <w:rFonts w:ascii="Times New Roman" w:hAnsi="Times New Roman" w:cs="Times New Roman"/>
          <w:sz w:val="24"/>
          <w:szCs w:val="24"/>
        </w:rPr>
        <w:t xml:space="preserve">Godwin et al. </w:t>
      </w:r>
      <w:r w:rsidR="004F2539">
        <w:rPr>
          <w:rFonts w:ascii="Times New Roman" w:hAnsi="Times New Roman" w:cs="Times New Roman"/>
          <w:sz w:val="24"/>
          <w:szCs w:val="24"/>
        </w:rPr>
        <w:t>i</w:t>
      </w:r>
      <w:r w:rsidR="00254880">
        <w:rPr>
          <w:rFonts w:ascii="Times New Roman" w:hAnsi="Times New Roman" w:cs="Times New Roman"/>
          <w:i/>
          <w:sz w:val="24"/>
          <w:szCs w:val="24"/>
        </w:rPr>
        <w:t>n Prep</w:t>
      </w:r>
      <w:r w:rsidR="00254880">
        <w:rPr>
          <w:rFonts w:ascii="Times New Roman" w:hAnsi="Times New Roman" w:cs="Times New Roman"/>
          <w:sz w:val="24"/>
          <w:szCs w:val="24"/>
        </w:rPr>
        <w:t xml:space="preserve">). </w:t>
      </w:r>
      <w:r w:rsidR="000B1905">
        <w:rPr>
          <w:rFonts w:ascii="Times New Roman" w:hAnsi="Times New Roman" w:cs="Times New Roman"/>
          <w:sz w:val="24"/>
          <w:szCs w:val="24"/>
        </w:rPr>
        <w:t xml:space="preserve">In addition, </w:t>
      </w:r>
      <w:r w:rsidR="00E9281D">
        <w:rPr>
          <w:rFonts w:ascii="Times New Roman" w:hAnsi="Times New Roman" w:cs="Times New Roman"/>
          <w:sz w:val="24"/>
          <w:szCs w:val="24"/>
        </w:rPr>
        <w:t>Pacific</w:t>
      </w:r>
      <w:r w:rsidR="000B1905">
        <w:rPr>
          <w:rFonts w:ascii="Times New Roman" w:hAnsi="Times New Roman" w:cs="Times New Roman"/>
          <w:sz w:val="24"/>
          <w:szCs w:val="24"/>
        </w:rPr>
        <w:t xml:space="preserve"> herring have </w:t>
      </w:r>
      <w:r w:rsidR="00BB7786">
        <w:rPr>
          <w:rFonts w:ascii="Times New Roman" w:hAnsi="Times New Roman" w:cs="Times New Roman"/>
          <w:sz w:val="24"/>
          <w:szCs w:val="24"/>
        </w:rPr>
        <w:t xml:space="preserve">recently </w:t>
      </w:r>
      <w:r w:rsidR="000B1905">
        <w:rPr>
          <w:rFonts w:ascii="Times New Roman" w:hAnsi="Times New Roman" w:cs="Times New Roman"/>
          <w:sz w:val="24"/>
          <w:szCs w:val="24"/>
        </w:rPr>
        <w:t xml:space="preserve">been at high abundances during the years </w:t>
      </w:r>
      <w:r w:rsidR="00BB7786">
        <w:rPr>
          <w:rFonts w:ascii="Times New Roman" w:hAnsi="Times New Roman" w:cs="Times New Roman"/>
          <w:sz w:val="24"/>
          <w:szCs w:val="24"/>
        </w:rPr>
        <w:t>o</w:t>
      </w:r>
      <w:r w:rsidR="004608BD">
        <w:rPr>
          <w:rFonts w:ascii="Times New Roman" w:hAnsi="Times New Roman" w:cs="Times New Roman"/>
          <w:sz w:val="24"/>
          <w:szCs w:val="24"/>
        </w:rPr>
        <w:t>f</w:t>
      </w:r>
      <w:r w:rsidR="00BB7786">
        <w:rPr>
          <w:rFonts w:ascii="Times New Roman" w:hAnsi="Times New Roman" w:cs="Times New Roman"/>
          <w:sz w:val="24"/>
          <w:szCs w:val="24"/>
        </w:rPr>
        <w:t xml:space="preserve"> our </w:t>
      </w:r>
      <w:r w:rsidR="000B1905">
        <w:rPr>
          <w:rFonts w:ascii="Times New Roman" w:hAnsi="Times New Roman" w:cs="Times New Roman"/>
          <w:sz w:val="24"/>
          <w:szCs w:val="24"/>
        </w:rPr>
        <w:t xml:space="preserve">study </w:t>
      </w:r>
      <w:r w:rsidR="004B7AF4">
        <w:rPr>
          <w:rFonts w:ascii="Times New Roman" w:hAnsi="Times New Roman" w:cs="Times New Roman"/>
          <w:sz w:val="24"/>
          <w:szCs w:val="24"/>
        </w:rPr>
        <w:fldChar w:fldCharType="begin"/>
      </w:r>
      <w:r w:rsidR="004B7AF4">
        <w:rPr>
          <w:rFonts w:ascii="Times New Roman" w:hAnsi="Times New Roman" w:cs="Times New Roman"/>
          <w:sz w:val="24"/>
          <w:szCs w:val="24"/>
        </w:rPr>
        <w:instrText xml:space="preserve"> ADDIN ZOTERO_ITEM CSL_CITATION {"citationID":"XajknTjC","properties":{"formattedCitation":"(DFO 2019)","plainCitation":"(DFO 2019)","noteIndex":0},"citationItems":[{"id":1349,"uris":["http://zotero.org/users/4774453/items/ULALPDCF"],"uri":["http://zotero.org/users/4774453/items/ULALPDCF"],"itemData":{"id":1349,"type":"report","title":"Stock Assessment and Management Advice for BC Pacific Herring: 2018 Status and 2019 Forecast","publisher":"DFO Can. Sci. Advis. Sec. Sci. Resp.","page":"62","URL":"http://www.dfo-mpo.gc.ca/csas-sccs/Publications/SCR-RS/2019/2019_001-eng.pdf internal-pdf://242.226.239.71/BCHerringStockAssessment&amp;Advice2015.pdf","author":[{"literal":"DFO"}],"issued":{"date-parts":[["2019"]]}}}],"schema":"https://github.com/citation-style-language/schema/raw/master/csl-citation.json"} </w:instrText>
      </w:r>
      <w:r w:rsidR="004B7AF4">
        <w:rPr>
          <w:rFonts w:ascii="Times New Roman" w:hAnsi="Times New Roman" w:cs="Times New Roman"/>
          <w:sz w:val="24"/>
          <w:szCs w:val="24"/>
        </w:rPr>
        <w:fldChar w:fldCharType="separate"/>
      </w:r>
      <w:r w:rsidR="004B7AF4" w:rsidRPr="005B7690">
        <w:rPr>
          <w:rFonts w:ascii="Times New Roman" w:hAnsi="Times New Roman" w:cs="Times New Roman"/>
          <w:sz w:val="24"/>
        </w:rPr>
        <w:t>(DFO 2019)</w:t>
      </w:r>
      <w:r w:rsidR="004B7AF4">
        <w:rPr>
          <w:rFonts w:ascii="Times New Roman" w:hAnsi="Times New Roman" w:cs="Times New Roman"/>
          <w:sz w:val="24"/>
          <w:szCs w:val="24"/>
        </w:rPr>
        <w:fldChar w:fldCharType="end"/>
      </w:r>
      <w:r w:rsidR="000B1905">
        <w:rPr>
          <w:rFonts w:ascii="Times New Roman" w:hAnsi="Times New Roman" w:cs="Times New Roman"/>
          <w:sz w:val="24"/>
          <w:szCs w:val="24"/>
        </w:rPr>
        <w:t xml:space="preserve">. </w:t>
      </w:r>
      <w:r w:rsidR="00254880">
        <w:rPr>
          <w:rFonts w:ascii="Times New Roman" w:hAnsi="Times New Roman" w:cs="Times New Roman"/>
          <w:sz w:val="24"/>
          <w:szCs w:val="24"/>
        </w:rPr>
        <w:t xml:space="preserve">More data </w:t>
      </w:r>
      <w:r w:rsidR="003D7F58">
        <w:rPr>
          <w:rFonts w:ascii="Times New Roman" w:hAnsi="Times New Roman" w:cs="Times New Roman"/>
          <w:sz w:val="24"/>
          <w:szCs w:val="24"/>
        </w:rPr>
        <w:t>are</w:t>
      </w:r>
      <w:r w:rsidR="00254880">
        <w:rPr>
          <w:rFonts w:ascii="Times New Roman" w:hAnsi="Times New Roman" w:cs="Times New Roman"/>
          <w:sz w:val="24"/>
          <w:szCs w:val="24"/>
        </w:rPr>
        <w:t xml:space="preserve"> needed regarding </w:t>
      </w:r>
      <w:r w:rsidR="00C92FCA">
        <w:rPr>
          <w:rFonts w:ascii="Times New Roman" w:hAnsi="Times New Roman" w:cs="Times New Roman"/>
          <w:sz w:val="24"/>
          <w:szCs w:val="24"/>
        </w:rPr>
        <w:t xml:space="preserve">infection </w:t>
      </w:r>
      <w:r w:rsidR="00254880">
        <w:rPr>
          <w:rFonts w:ascii="Times New Roman" w:hAnsi="Times New Roman" w:cs="Times New Roman"/>
          <w:sz w:val="24"/>
          <w:szCs w:val="24"/>
        </w:rPr>
        <w:t xml:space="preserve">levels </w:t>
      </w:r>
      <w:r w:rsidR="00C92FCA">
        <w:rPr>
          <w:rFonts w:ascii="Times New Roman" w:hAnsi="Times New Roman" w:cs="Times New Roman"/>
          <w:sz w:val="24"/>
          <w:szCs w:val="24"/>
        </w:rPr>
        <w:t xml:space="preserve">and the spatial distribution of </w:t>
      </w:r>
      <w:r w:rsidR="00254880">
        <w:rPr>
          <w:rFonts w:ascii="Times New Roman" w:hAnsi="Times New Roman" w:cs="Times New Roman"/>
          <w:sz w:val="24"/>
          <w:szCs w:val="24"/>
        </w:rPr>
        <w:t xml:space="preserve">herring to </w:t>
      </w:r>
      <w:r w:rsidR="006D61D7">
        <w:rPr>
          <w:rFonts w:ascii="Times New Roman" w:hAnsi="Times New Roman" w:cs="Times New Roman"/>
          <w:sz w:val="24"/>
          <w:szCs w:val="24"/>
        </w:rPr>
        <w:t xml:space="preserve">further evaluate the possibility of herring functioning as a reservoir host population for </w:t>
      </w:r>
      <w:r w:rsidR="006D61D7">
        <w:rPr>
          <w:rFonts w:ascii="Times New Roman" w:hAnsi="Times New Roman" w:cs="Times New Roman"/>
          <w:i/>
          <w:sz w:val="24"/>
          <w:szCs w:val="24"/>
        </w:rPr>
        <w:t>C. clemensi</w:t>
      </w:r>
      <w:r w:rsidR="00254880">
        <w:rPr>
          <w:rFonts w:ascii="Times New Roman" w:hAnsi="Times New Roman" w:cs="Times New Roman"/>
          <w:sz w:val="24"/>
          <w:szCs w:val="24"/>
        </w:rPr>
        <w:t xml:space="preserve">. </w:t>
      </w:r>
      <w:r w:rsidR="000B1905">
        <w:rPr>
          <w:rFonts w:ascii="Times New Roman" w:hAnsi="Times New Roman" w:cs="Times New Roman"/>
          <w:sz w:val="24"/>
          <w:szCs w:val="24"/>
        </w:rPr>
        <w:t xml:space="preserve">Should </w:t>
      </w:r>
      <w:r w:rsidR="00E9281D">
        <w:rPr>
          <w:rFonts w:ascii="Times New Roman" w:hAnsi="Times New Roman" w:cs="Times New Roman"/>
          <w:sz w:val="24"/>
          <w:szCs w:val="24"/>
        </w:rPr>
        <w:t>Pacific</w:t>
      </w:r>
      <w:r w:rsidR="000B1905">
        <w:rPr>
          <w:rFonts w:ascii="Times New Roman" w:hAnsi="Times New Roman" w:cs="Times New Roman"/>
          <w:sz w:val="24"/>
          <w:szCs w:val="24"/>
        </w:rPr>
        <w:t xml:space="preserve"> herring in fact be the primary source of </w:t>
      </w:r>
      <w:r w:rsidR="000B1905">
        <w:rPr>
          <w:rFonts w:ascii="Times New Roman" w:hAnsi="Times New Roman" w:cs="Times New Roman"/>
          <w:i/>
          <w:sz w:val="24"/>
          <w:szCs w:val="24"/>
        </w:rPr>
        <w:t>C. clemensi</w:t>
      </w:r>
      <w:r w:rsidR="000B1905">
        <w:rPr>
          <w:rFonts w:ascii="Times New Roman" w:hAnsi="Times New Roman" w:cs="Times New Roman"/>
          <w:sz w:val="24"/>
          <w:szCs w:val="24"/>
        </w:rPr>
        <w:t xml:space="preserve"> </w:t>
      </w:r>
      <w:r w:rsidR="003D7F58">
        <w:rPr>
          <w:rFonts w:ascii="Times New Roman" w:hAnsi="Times New Roman" w:cs="Times New Roman"/>
          <w:sz w:val="24"/>
          <w:szCs w:val="24"/>
        </w:rPr>
        <w:t xml:space="preserve">infections </w:t>
      </w:r>
      <w:r w:rsidR="000B1905">
        <w:rPr>
          <w:rFonts w:ascii="Times New Roman" w:hAnsi="Times New Roman" w:cs="Times New Roman"/>
          <w:sz w:val="24"/>
          <w:szCs w:val="24"/>
        </w:rPr>
        <w:t xml:space="preserve">to juvenile </w:t>
      </w:r>
      <w:r w:rsidR="00E9281D">
        <w:rPr>
          <w:rFonts w:ascii="Times New Roman" w:hAnsi="Times New Roman" w:cs="Times New Roman"/>
          <w:sz w:val="24"/>
          <w:szCs w:val="24"/>
        </w:rPr>
        <w:t>Pacific</w:t>
      </w:r>
      <w:r w:rsidR="000B1905">
        <w:rPr>
          <w:rFonts w:ascii="Times New Roman" w:hAnsi="Times New Roman" w:cs="Times New Roman"/>
          <w:sz w:val="24"/>
          <w:szCs w:val="24"/>
        </w:rPr>
        <w:t xml:space="preserve"> </w:t>
      </w:r>
      <w:r w:rsidR="000B1905">
        <w:rPr>
          <w:rFonts w:ascii="Times New Roman" w:hAnsi="Times New Roman" w:cs="Times New Roman"/>
          <w:sz w:val="24"/>
          <w:szCs w:val="24"/>
        </w:rPr>
        <w:lastRenderedPageBreak/>
        <w:t xml:space="preserve">salmon, then our results indicate that apparent competition between </w:t>
      </w:r>
      <w:r w:rsidR="00E15711">
        <w:rPr>
          <w:rFonts w:ascii="Times New Roman" w:hAnsi="Times New Roman" w:cs="Times New Roman"/>
          <w:sz w:val="24"/>
          <w:szCs w:val="24"/>
        </w:rPr>
        <w:t xml:space="preserve">Pacific </w:t>
      </w:r>
      <w:r w:rsidR="000B1905">
        <w:rPr>
          <w:rFonts w:ascii="Times New Roman" w:hAnsi="Times New Roman" w:cs="Times New Roman"/>
          <w:sz w:val="24"/>
          <w:szCs w:val="24"/>
        </w:rPr>
        <w:t xml:space="preserve">herring and juvenile </w:t>
      </w:r>
      <w:r w:rsidR="003D7F58">
        <w:rPr>
          <w:rFonts w:ascii="Times New Roman" w:hAnsi="Times New Roman" w:cs="Times New Roman"/>
          <w:sz w:val="24"/>
          <w:szCs w:val="24"/>
        </w:rPr>
        <w:t xml:space="preserve">Pacific </w:t>
      </w:r>
      <w:r w:rsidR="000B1905">
        <w:rPr>
          <w:rFonts w:ascii="Times New Roman" w:hAnsi="Times New Roman" w:cs="Times New Roman"/>
          <w:sz w:val="24"/>
          <w:szCs w:val="24"/>
        </w:rPr>
        <w:t xml:space="preserve">salmon </w:t>
      </w:r>
      <w:r w:rsidR="00BA52F1">
        <w:rPr>
          <w:rFonts w:ascii="Times New Roman" w:hAnsi="Times New Roman" w:cs="Times New Roman"/>
          <w:sz w:val="24"/>
          <w:szCs w:val="24"/>
        </w:rPr>
        <w:t>may occur</w:t>
      </w:r>
      <w:r w:rsidR="00C72815">
        <w:rPr>
          <w:rFonts w:ascii="Times New Roman" w:hAnsi="Times New Roman" w:cs="Times New Roman"/>
          <w:sz w:val="24"/>
          <w:szCs w:val="24"/>
        </w:rPr>
        <w:t>, p</w:t>
      </w:r>
      <w:r w:rsidR="000B1905">
        <w:rPr>
          <w:rFonts w:ascii="Times New Roman" w:hAnsi="Times New Roman" w:cs="Times New Roman"/>
          <w:sz w:val="24"/>
          <w:szCs w:val="24"/>
        </w:rPr>
        <w:t xml:space="preserve">articularly </w:t>
      </w:r>
      <w:r w:rsidR="00C72815">
        <w:rPr>
          <w:rFonts w:ascii="Times New Roman" w:hAnsi="Times New Roman" w:cs="Times New Roman"/>
          <w:sz w:val="24"/>
          <w:szCs w:val="24"/>
        </w:rPr>
        <w:t xml:space="preserve">for </w:t>
      </w:r>
      <w:r w:rsidR="000B1905">
        <w:rPr>
          <w:rFonts w:ascii="Times New Roman" w:hAnsi="Times New Roman" w:cs="Times New Roman"/>
          <w:sz w:val="24"/>
          <w:szCs w:val="24"/>
        </w:rPr>
        <w:t xml:space="preserve">sockeye salmon. </w:t>
      </w:r>
    </w:p>
    <w:p w14:paraId="69007261" w14:textId="422DE135" w:rsidR="000B1905" w:rsidRDefault="000B1905" w:rsidP="007417DC">
      <w:pPr>
        <w:spacing w:before="240" w:after="0" w:line="480" w:lineRule="auto"/>
        <w:rPr>
          <w:rFonts w:ascii="Times New Roman" w:hAnsi="Times New Roman" w:cs="Times New Roman"/>
          <w:sz w:val="24"/>
          <w:szCs w:val="24"/>
        </w:rPr>
      </w:pPr>
      <w:r>
        <w:rPr>
          <w:rFonts w:ascii="Times New Roman" w:hAnsi="Times New Roman" w:cs="Times New Roman"/>
          <w:sz w:val="24"/>
          <w:szCs w:val="24"/>
        </w:rPr>
        <w:tab/>
        <w:t xml:space="preserve">The potential of </w:t>
      </w:r>
      <w:r w:rsidR="00BA12BB">
        <w:rPr>
          <w:rFonts w:ascii="Times New Roman" w:hAnsi="Times New Roman" w:cs="Times New Roman"/>
          <w:sz w:val="24"/>
          <w:szCs w:val="24"/>
        </w:rPr>
        <w:t xml:space="preserve">Pacific </w:t>
      </w:r>
      <w:r>
        <w:rPr>
          <w:rFonts w:ascii="Times New Roman" w:hAnsi="Times New Roman" w:cs="Times New Roman"/>
          <w:sz w:val="24"/>
          <w:szCs w:val="24"/>
        </w:rPr>
        <w:t xml:space="preserve">herring </w:t>
      </w:r>
      <w:r w:rsidR="00024E21">
        <w:rPr>
          <w:rFonts w:ascii="Times New Roman" w:hAnsi="Times New Roman" w:cs="Times New Roman"/>
          <w:sz w:val="24"/>
          <w:szCs w:val="24"/>
        </w:rPr>
        <w:t xml:space="preserve">to be </w:t>
      </w:r>
      <w:r w:rsidR="00BD1C53">
        <w:rPr>
          <w:rFonts w:ascii="Times New Roman" w:hAnsi="Times New Roman" w:cs="Times New Roman"/>
          <w:sz w:val="24"/>
          <w:szCs w:val="24"/>
        </w:rPr>
        <w:t>the</w:t>
      </w:r>
      <w:r>
        <w:rPr>
          <w:rFonts w:ascii="Times New Roman" w:hAnsi="Times New Roman" w:cs="Times New Roman"/>
          <w:sz w:val="24"/>
          <w:szCs w:val="24"/>
        </w:rPr>
        <w:t xml:space="preserve"> primary source </w:t>
      </w:r>
      <w:r w:rsidR="00E15711">
        <w:rPr>
          <w:rFonts w:ascii="Times New Roman" w:hAnsi="Times New Roman" w:cs="Times New Roman"/>
          <w:sz w:val="24"/>
          <w:szCs w:val="24"/>
        </w:rPr>
        <w:t>of</w:t>
      </w:r>
      <w:r>
        <w:rPr>
          <w:rFonts w:ascii="Times New Roman" w:hAnsi="Times New Roman" w:cs="Times New Roman"/>
          <w:sz w:val="24"/>
          <w:szCs w:val="24"/>
        </w:rPr>
        <w:t xml:space="preserve"> </w:t>
      </w:r>
      <w:r>
        <w:rPr>
          <w:rFonts w:ascii="Times New Roman" w:hAnsi="Times New Roman" w:cs="Times New Roman"/>
          <w:i/>
          <w:sz w:val="24"/>
          <w:szCs w:val="24"/>
        </w:rPr>
        <w:t xml:space="preserve">C. clemensi </w:t>
      </w:r>
      <w:r w:rsidR="00BD1C53">
        <w:rPr>
          <w:rFonts w:ascii="Times New Roman" w:hAnsi="Times New Roman" w:cs="Times New Roman"/>
          <w:sz w:val="24"/>
          <w:szCs w:val="24"/>
        </w:rPr>
        <w:t xml:space="preserve">on juvenile salmon </w:t>
      </w:r>
      <w:r>
        <w:rPr>
          <w:rFonts w:ascii="Times New Roman" w:hAnsi="Times New Roman" w:cs="Times New Roman"/>
          <w:sz w:val="24"/>
          <w:szCs w:val="24"/>
        </w:rPr>
        <w:t xml:space="preserve">is reinforced via our region-level results. Fig. 6, which displays the results of our region-level model clearly shows that </w:t>
      </w:r>
      <w:r w:rsidR="00847CA8">
        <w:rPr>
          <w:rFonts w:ascii="Times New Roman" w:hAnsi="Times New Roman" w:cs="Times New Roman"/>
          <w:sz w:val="24"/>
          <w:szCs w:val="24"/>
        </w:rPr>
        <w:t xml:space="preserve">the generalist louse is present at higher levels in Johnstone Strait relative to the Discovery Islands. These model-driven results are confirmed by our hierarchical bootstrapping (Fig. 8) which shows the same patterns, albeit with one exception (chum salmon in 2015). The reason that higher </w:t>
      </w:r>
      <w:r w:rsidR="00847CA8">
        <w:rPr>
          <w:rFonts w:ascii="Times New Roman" w:hAnsi="Times New Roman" w:cs="Times New Roman"/>
          <w:i/>
          <w:sz w:val="24"/>
          <w:szCs w:val="24"/>
        </w:rPr>
        <w:t xml:space="preserve">C. clemensi </w:t>
      </w:r>
      <w:r w:rsidR="00847CA8">
        <w:rPr>
          <w:rFonts w:ascii="Times New Roman" w:hAnsi="Times New Roman" w:cs="Times New Roman"/>
          <w:sz w:val="24"/>
          <w:szCs w:val="24"/>
        </w:rPr>
        <w:t xml:space="preserve">abundances in Johnstone Strait </w:t>
      </w:r>
      <w:r w:rsidR="009D2BDF">
        <w:rPr>
          <w:rFonts w:ascii="Times New Roman" w:hAnsi="Times New Roman" w:cs="Times New Roman"/>
          <w:sz w:val="24"/>
          <w:szCs w:val="24"/>
        </w:rPr>
        <w:t>implicate</w:t>
      </w:r>
      <w:r w:rsidR="00847CA8">
        <w:rPr>
          <w:rFonts w:ascii="Times New Roman" w:hAnsi="Times New Roman" w:cs="Times New Roman"/>
          <w:sz w:val="24"/>
          <w:szCs w:val="24"/>
        </w:rPr>
        <w:t xml:space="preserve"> </w:t>
      </w:r>
      <w:r w:rsidR="00BA12BB">
        <w:rPr>
          <w:rFonts w:ascii="Times New Roman" w:hAnsi="Times New Roman" w:cs="Times New Roman"/>
          <w:sz w:val="24"/>
          <w:szCs w:val="24"/>
        </w:rPr>
        <w:t xml:space="preserve">Pacific </w:t>
      </w:r>
      <w:r w:rsidR="00847CA8">
        <w:rPr>
          <w:rFonts w:ascii="Times New Roman" w:hAnsi="Times New Roman" w:cs="Times New Roman"/>
          <w:sz w:val="24"/>
          <w:szCs w:val="24"/>
        </w:rPr>
        <w:t xml:space="preserve">herring </w:t>
      </w:r>
      <w:r w:rsidR="00BA12BB">
        <w:rPr>
          <w:rFonts w:ascii="Times New Roman" w:hAnsi="Times New Roman" w:cs="Times New Roman"/>
          <w:sz w:val="24"/>
          <w:szCs w:val="24"/>
        </w:rPr>
        <w:t xml:space="preserve">as a primary source </w:t>
      </w:r>
      <w:r w:rsidR="00847CA8">
        <w:rPr>
          <w:rFonts w:ascii="Times New Roman" w:hAnsi="Times New Roman" w:cs="Times New Roman"/>
          <w:sz w:val="24"/>
          <w:szCs w:val="24"/>
        </w:rPr>
        <w:t xml:space="preserve">is simply that it differs from our estimates for the specialist louse. Since it is reasonable to assume that a large proportion of </w:t>
      </w:r>
      <w:r w:rsidR="00847CA8">
        <w:rPr>
          <w:rFonts w:ascii="Times New Roman" w:hAnsi="Times New Roman" w:cs="Times New Roman"/>
          <w:i/>
          <w:sz w:val="24"/>
          <w:szCs w:val="24"/>
        </w:rPr>
        <w:t xml:space="preserve">L. salmonis </w:t>
      </w:r>
      <w:r w:rsidR="00847CA8">
        <w:rPr>
          <w:rFonts w:ascii="Times New Roman" w:hAnsi="Times New Roman" w:cs="Times New Roman"/>
          <w:sz w:val="24"/>
          <w:szCs w:val="24"/>
        </w:rPr>
        <w:t xml:space="preserve">are in fact coming from farmed Atlantic salmon, this region-level pattern should persist if this source is also </w:t>
      </w:r>
      <w:r w:rsidR="00BA12BB">
        <w:rPr>
          <w:rFonts w:ascii="Times New Roman" w:hAnsi="Times New Roman" w:cs="Times New Roman"/>
          <w:sz w:val="24"/>
          <w:szCs w:val="24"/>
        </w:rPr>
        <w:t>the most important</w:t>
      </w:r>
      <w:r w:rsidR="00847CA8">
        <w:rPr>
          <w:rFonts w:ascii="Times New Roman" w:hAnsi="Times New Roman" w:cs="Times New Roman"/>
          <w:sz w:val="24"/>
          <w:szCs w:val="24"/>
        </w:rPr>
        <w:t xml:space="preserve"> for </w:t>
      </w:r>
      <w:r w:rsidR="00847CA8">
        <w:rPr>
          <w:rFonts w:ascii="Times New Roman" w:hAnsi="Times New Roman" w:cs="Times New Roman"/>
          <w:i/>
          <w:sz w:val="24"/>
          <w:szCs w:val="24"/>
        </w:rPr>
        <w:t>C. clemensi</w:t>
      </w:r>
      <w:r w:rsidR="00847CA8">
        <w:rPr>
          <w:rFonts w:ascii="Times New Roman" w:hAnsi="Times New Roman" w:cs="Times New Roman"/>
          <w:sz w:val="24"/>
          <w:szCs w:val="24"/>
        </w:rPr>
        <w:t xml:space="preserve">. The fact that these region-level patterns differ indicates the source pathway also differs, and </w:t>
      </w:r>
      <w:r w:rsidR="00BE3CCA">
        <w:rPr>
          <w:rFonts w:ascii="Times New Roman" w:hAnsi="Times New Roman" w:cs="Times New Roman"/>
          <w:sz w:val="24"/>
          <w:szCs w:val="24"/>
        </w:rPr>
        <w:t xml:space="preserve">when combined with the fact that spawning biomass of </w:t>
      </w:r>
      <w:r w:rsidR="00E9281D">
        <w:rPr>
          <w:rFonts w:ascii="Times New Roman" w:hAnsi="Times New Roman" w:cs="Times New Roman"/>
          <w:sz w:val="24"/>
          <w:szCs w:val="24"/>
        </w:rPr>
        <w:t>Pacific</w:t>
      </w:r>
      <w:r w:rsidR="00BE3CCA">
        <w:rPr>
          <w:rFonts w:ascii="Times New Roman" w:hAnsi="Times New Roman" w:cs="Times New Roman"/>
          <w:sz w:val="24"/>
          <w:szCs w:val="24"/>
        </w:rPr>
        <w:t xml:space="preserve"> herring has been reaching record highs </w:t>
      </w:r>
      <w:r w:rsidR="004B7AF4">
        <w:rPr>
          <w:rFonts w:ascii="Times New Roman" w:hAnsi="Times New Roman" w:cs="Times New Roman"/>
          <w:sz w:val="24"/>
          <w:szCs w:val="24"/>
        </w:rPr>
        <w:fldChar w:fldCharType="begin"/>
      </w:r>
      <w:r w:rsidR="004B7AF4">
        <w:rPr>
          <w:rFonts w:ascii="Times New Roman" w:hAnsi="Times New Roman" w:cs="Times New Roman"/>
          <w:sz w:val="24"/>
          <w:szCs w:val="24"/>
        </w:rPr>
        <w:instrText xml:space="preserve"> ADDIN ZOTERO_ITEM CSL_CITATION {"citationID":"cUroj8Dw","properties":{"formattedCitation":"(DFO 2019)","plainCitation":"(DFO 2019)","noteIndex":0},"citationItems":[{"id":1349,"uris":["http://zotero.org/users/4774453/items/ULALPDCF"],"uri":["http://zotero.org/users/4774453/items/ULALPDCF"],"itemData":{"id":1349,"type":"report","title":"Stock Assessment and Management Advice for BC Pacific Herring: 2018 Status and 2019 Forecast","publisher":"DFO Can. Sci. Advis. Sec. Sci. Resp.","page":"62","URL":"http://www.dfo-mpo.gc.ca/csas-sccs/Publications/SCR-RS/2019/2019_001-eng.pdf internal-pdf://242.226.239.71/BCHerringStockAssessment&amp;Advice2015.pdf","author":[{"literal":"DFO"}],"issued":{"date-parts":[["2019"]]}}}],"schema":"https://github.com/citation-style-language/schema/raw/master/csl-citation.json"} </w:instrText>
      </w:r>
      <w:r w:rsidR="004B7AF4">
        <w:rPr>
          <w:rFonts w:ascii="Times New Roman" w:hAnsi="Times New Roman" w:cs="Times New Roman"/>
          <w:sz w:val="24"/>
          <w:szCs w:val="24"/>
        </w:rPr>
        <w:fldChar w:fldCharType="separate"/>
      </w:r>
      <w:r w:rsidR="004B7AF4" w:rsidRPr="005B7690">
        <w:rPr>
          <w:rFonts w:ascii="Times New Roman" w:hAnsi="Times New Roman" w:cs="Times New Roman"/>
          <w:sz w:val="24"/>
        </w:rPr>
        <w:t>(DFO 2019)</w:t>
      </w:r>
      <w:r w:rsidR="004B7AF4">
        <w:rPr>
          <w:rFonts w:ascii="Times New Roman" w:hAnsi="Times New Roman" w:cs="Times New Roman"/>
          <w:sz w:val="24"/>
          <w:szCs w:val="24"/>
        </w:rPr>
        <w:fldChar w:fldCharType="end"/>
      </w:r>
      <w:r w:rsidR="00BE3CCA">
        <w:rPr>
          <w:rFonts w:ascii="Times New Roman" w:hAnsi="Times New Roman" w:cs="Times New Roman"/>
          <w:sz w:val="24"/>
          <w:szCs w:val="24"/>
        </w:rPr>
        <w:t xml:space="preserve"> these results </w:t>
      </w:r>
      <w:r w:rsidR="00847CA8">
        <w:rPr>
          <w:rFonts w:ascii="Times New Roman" w:hAnsi="Times New Roman" w:cs="Times New Roman"/>
          <w:sz w:val="24"/>
          <w:szCs w:val="24"/>
        </w:rPr>
        <w:t>further suggest that</w:t>
      </w:r>
      <w:r w:rsidR="00BA12BB">
        <w:rPr>
          <w:rFonts w:ascii="Times New Roman" w:hAnsi="Times New Roman" w:cs="Times New Roman"/>
          <w:sz w:val="24"/>
          <w:szCs w:val="24"/>
        </w:rPr>
        <w:t xml:space="preserve"> Pacific</w:t>
      </w:r>
      <w:r w:rsidR="00847CA8">
        <w:rPr>
          <w:rFonts w:ascii="Times New Roman" w:hAnsi="Times New Roman" w:cs="Times New Roman"/>
          <w:sz w:val="24"/>
          <w:szCs w:val="24"/>
        </w:rPr>
        <w:t xml:space="preserve"> </w:t>
      </w:r>
      <w:r w:rsidR="00BE3CCA">
        <w:rPr>
          <w:rFonts w:ascii="Times New Roman" w:hAnsi="Times New Roman" w:cs="Times New Roman"/>
          <w:sz w:val="24"/>
          <w:szCs w:val="24"/>
        </w:rPr>
        <w:t xml:space="preserve">herring are the likely culprit. </w:t>
      </w:r>
    </w:p>
    <w:p w14:paraId="788DB706" w14:textId="6415FAE0" w:rsidR="005A2F68" w:rsidRDefault="005A2F68" w:rsidP="00490B27">
      <w:pPr>
        <w:spacing w:before="24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study has not taken into account all of the various abiotic factors that are thought to influence sea lice infection rates. </w:t>
      </w:r>
      <w:r w:rsidR="0026038D">
        <w:rPr>
          <w:rFonts w:ascii="Times New Roman" w:hAnsi="Times New Roman" w:cs="Times New Roman"/>
          <w:sz w:val="24"/>
          <w:szCs w:val="24"/>
        </w:rPr>
        <w:t xml:space="preserve">For example, </w:t>
      </w:r>
      <w:r w:rsidRPr="00B17D5B">
        <w:rPr>
          <w:rFonts w:ascii="Times New Roman" w:hAnsi="Times New Roman" w:cs="Times New Roman"/>
          <w:i/>
          <w:sz w:val="24"/>
          <w:szCs w:val="24"/>
        </w:rPr>
        <w:t>L. salmonis</w:t>
      </w:r>
      <w:r w:rsidRPr="00B17D5B">
        <w:rPr>
          <w:rFonts w:ascii="Times New Roman" w:hAnsi="Times New Roman" w:cs="Times New Roman"/>
          <w:sz w:val="24"/>
          <w:szCs w:val="24"/>
        </w:rPr>
        <w:t xml:space="preserve"> has been reported to show higher rates of settlement and higher rates of survival on the host fish </w:t>
      </w:r>
      <w:r>
        <w:rPr>
          <w:rFonts w:ascii="Times New Roman" w:hAnsi="Times New Roman" w:cs="Times New Roman"/>
          <w:sz w:val="24"/>
          <w:szCs w:val="24"/>
        </w:rPr>
        <w:t>with increased water temperatures</w:t>
      </w:r>
      <w:r w:rsidRPr="00B17D5B">
        <w:rPr>
          <w:rFonts w:ascii="Times New Roman" w:hAnsi="Times New Roman" w:cs="Times New Roman"/>
          <w:sz w:val="24"/>
          <w:szCs w:val="24"/>
        </w:rPr>
        <w:t xml:space="preserve"> </w:t>
      </w:r>
      <w:r w:rsidR="004B7AF4">
        <w:rPr>
          <w:rFonts w:ascii="Times New Roman" w:hAnsi="Times New Roman" w:cs="Times New Roman"/>
          <w:sz w:val="24"/>
          <w:szCs w:val="24"/>
        </w:rPr>
        <w:fldChar w:fldCharType="begin"/>
      </w:r>
      <w:r w:rsidR="004B7AF4">
        <w:rPr>
          <w:rFonts w:ascii="Times New Roman" w:hAnsi="Times New Roman" w:cs="Times New Roman"/>
          <w:sz w:val="24"/>
          <w:szCs w:val="24"/>
        </w:rPr>
        <w:instrText xml:space="preserve"> ADDIN ZOTERO_ITEM CSL_CITATION {"citationID":"Wj0Sd7y2","properties":{"formattedCitation":"(Tucker et al. 2000, Stien et al. 2005)","plainCitation":"(Tucker et al. 2000, Stien et al. 2005)","noteIndex":0},"citationItems":[{"id":1227,"uris":["http://zotero.org/users/4774453/items/5JUUW5E2"],"uri":["http://zotero.org/users/4774453/items/5JUUW5E2"],"itemData":{"id":1227,"type":"article-journal","title":"The effect of temperature and salinity on the settlement and survival of copepodids of Lepeophtheirus salmonis (Krøyer, 1837) on Atlantic salmon, Salmo salar L.","container-title":"Journal of Fish Diseases","page":"309–320","volume":"23","DOI":"10.1046/j.1365-2761.2000.00219.x","author":[{"family":"Tucker","given":"C S"},{"family":"Sommerville","given":"C"},{"family":"Wootten","given":"R"}],"issued":{"date-parts":[["2000",9]]}}},{"id":1275,"uris":["http://zotero.org/users/4774453/items/565QVZIW"],"uri":["http://zotero.org/users/4774453/items/565QVZIW"],"itemData":{"id":1275,"type":"article-journal","title":"Population dynamics of salmon lice Lepeophtheirus salmonis on Atlantic salmon and sea trout","container-title":"Marine Ecology Progress Series","page":"263–275","volume":"290","author":[{"family":"Stien","given":"A."},{"family":"Bjorn","given":"P. A."},{"family":"Heuch","given":"P. A."},{"family":"Elston","given":"D. A."}],"issued":{"date-parts":[["2005"]]}}}],"schema":"https://github.com/citation-style-language/schema/raw/master/csl-citation.json"} </w:instrText>
      </w:r>
      <w:r w:rsidR="004B7AF4">
        <w:rPr>
          <w:rFonts w:ascii="Times New Roman" w:hAnsi="Times New Roman" w:cs="Times New Roman"/>
          <w:sz w:val="24"/>
          <w:szCs w:val="24"/>
        </w:rPr>
        <w:fldChar w:fldCharType="separate"/>
      </w:r>
      <w:r w:rsidR="004B7AF4" w:rsidRPr="005B7690">
        <w:rPr>
          <w:rFonts w:ascii="Times New Roman" w:hAnsi="Times New Roman" w:cs="Times New Roman"/>
          <w:sz w:val="24"/>
        </w:rPr>
        <w:t>(Tucker et al. 2000, Stien et al. 2005)</w:t>
      </w:r>
      <w:r w:rsidR="004B7AF4">
        <w:rPr>
          <w:rFonts w:ascii="Times New Roman" w:hAnsi="Times New Roman" w:cs="Times New Roman"/>
          <w:sz w:val="24"/>
          <w:szCs w:val="24"/>
        </w:rPr>
        <w:fldChar w:fldCharType="end"/>
      </w:r>
      <w:r w:rsidRPr="00B17D5B">
        <w:rPr>
          <w:rFonts w:ascii="Times New Roman" w:hAnsi="Times New Roman" w:cs="Times New Roman"/>
          <w:sz w:val="24"/>
          <w:szCs w:val="24"/>
        </w:rPr>
        <w:t xml:space="preserve">. </w:t>
      </w:r>
      <w:commentRangeStart w:id="2"/>
      <w:commentRangeStart w:id="3"/>
      <w:r w:rsidRPr="00B17D5B">
        <w:rPr>
          <w:rFonts w:ascii="Times New Roman" w:hAnsi="Times New Roman" w:cs="Times New Roman"/>
          <w:sz w:val="24"/>
          <w:szCs w:val="24"/>
        </w:rPr>
        <w:t>This</w:t>
      </w:r>
      <w:commentRangeEnd w:id="2"/>
      <w:r w:rsidR="0026038D">
        <w:rPr>
          <w:rStyle w:val="CommentReference"/>
        </w:rPr>
        <w:commentReference w:id="2"/>
      </w:r>
      <w:commentRangeEnd w:id="3"/>
      <w:r w:rsidR="004E2CA8">
        <w:rPr>
          <w:rStyle w:val="CommentReference"/>
        </w:rPr>
        <w:commentReference w:id="3"/>
      </w:r>
      <w:r w:rsidRPr="00B17D5B">
        <w:rPr>
          <w:rFonts w:ascii="Times New Roman" w:hAnsi="Times New Roman" w:cs="Times New Roman"/>
          <w:sz w:val="24"/>
          <w:szCs w:val="24"/>
        </w:rPr>
        <w:t xml:space="preserve"> indicates that warming climates and subsequently warming water temperatures </w:t>
      </w:r>
      <w:r>
        <w:rPr>
          <w:rFonts w:ascii="Times New Roman" w:hAnsi="Times New Roman" w:cs="Times New Roman"/>
          <w:sz w:val="24"/>
          <w:szCs w:val="24"/>
        </w:rPr>
        <w:t>are</w:t>
      </w:r>
      <w:r w:rsidRPr="00B17D5B">
        <w:rPr>
          <w:rFonts w:ascii="Times New Roman" w:hAnsi="Times New Roman" w:cs="Times New Roman"/>
          <w:sz w:val="24"/>
          <w:szCs w:val="24"/>
        </w:rPr>
        <w:t xml:space="preserve"> likely to have a negative impact with regards to infection pressure on migrating juvenile salmon</w:t>
      </w:r>
      <w:r>
        <w:rPr>
          <w:rFonts w:ascii="Times New Roman" w:hAnsi="Times New Roman" w:cs="Times New Roman"/>
          <w:sz w:val="24"/>
          <w:szCs w:val="24"/>
        </w:rPr>
        <w:t>, p</w:t>
      </w:r>
      <w:r w:rsidRPr="00B17D5B">
        <w:rPr>
          <w:rFonts w:ascii="Times New Roman" w:hAnsi="Times New Roman" w:cs="Times New Roman"/>
          <w:sz w:val="24"/>
          <w:szCs w:val="24"/>
        </w:rPr>
        <w:t xml:space="preserve">articularly during spring and </w:t>
      </w:r>
      <w:r>
        <w:rPr>
          <w:rFonts w:ascii="Times New Roman" w:hAnsi="Times New Roman" w:cs="Times New Roman"/>
          <w:sz w:val="24"/>
          <w:szCs w:val="24"/>
        </w:rPr>
        <w:t xml:space="preserve">early </w:t>
      </w:r>
      <w:r w:rsidRPr="00B17D5B">
        <w:rPr>
          <w:rFonts w:ascii="Times New Roman" w:hAnsi="Times New Roman" w:cs="Times New Roman"/>
          <w:sz w:val="24"/>
          <w:szCs w:val="24"/>
        </w:rPr>
        <w:t>summer when juvenile salmon are at their smallest and most vulnerable.</w:t>
      </w:r>
      <w:r>
        <w:rPr>
          <w:rFonts w:ascii="Times New Roman" w:hAnsi="Times New Roman" w:cs="Times New Roman"/>
          <w:sz w:val="24"/>
          <w:szCs w:val="24"/>
        </w:rPr>
        <w:t xml:space="preserve"> </w:t>
      </w:r>
      <w:r w:rsidR="004B7AF4">
        <w:rPr>
          <w:rFonts w:ascii="Times New Roman" w:hAnsi="Times New Roman" w:cs="Times New Roman"/>
          <w:sz w:val="24"/>
          <w:szCs w:val="24"/>
        </w:rPr>
        <w:t xml:space="preserve">Settlement and survival of </w:t>
      </w:r>
      <w:r w:rsidR="004B7AF4">
        <w:rPr>
          <w:rFonts w:ascii="Times New Roman" w:hAnsi="Times New Roman" w:cs="Times New Roman"/>
          <w:i/>
          <w:iCs/>
          <w:sz w:val="24"/>
          <w:szCs w:val="24"/>
        </w:rPr>
        <w:t xml:space="preserve">L. salmonis </w:t>
      </w:r>
      <w:r w:rsidR="005E3875">
        <w:rPr>
          <w:rFonts w:ascii="Times New Roman" w:hAnsi="Times New Roman" w:cs="Times New Roman"/>
          <w:sz w:val="24"/>
          <w:szCs w:val="24"/>
        </w:rPr>
        <w:t xml:space="preserve">also </w:t>
      </w:r>
      <w:r w:rsidR="004B7AF4">
        <w:rPr>
          <w:rFonts w:ascii="Times New Roman" w:hAnsi="Times New Roman" w:cs="Times New Roman"/>
          <w:sz w:val="24"/>
          <w:szCs w:val="24"/>
        </w:rPr>
        <w:t>decreases</w:t>
      </w:r>
      <w:r w:rsidR="005E3875">
        <w:rPr>
          <w:rFonts w:ascii="Times New Roman" w:hAnsi="Times New Roman" w:cs="Times New Roman"/>
          <w:sz w:val="24"/>
          <w:szCs w:val="24"/>
        </w:rPr>
        <w:t xml:space="preserve"> with lowered salinity </w:t>
      </w:r>
      <w:r w:rsidR="005E3875">
        <w:rPr>
          <w:rFonts w:ascii="Times New Roman" w:hAnsi="Times New Roman" w:cs="Times New Roman"/>
          <w:sz w:val="24"/>
          <w:szCs w:val="24"/>
        </w:rPr>
        <w:fldChar w:fldCharType="begin"/>
      </w:r>
      <w:r w:rsidR="005E3875">
        <w:rPr>
          <w:rFonts w:ascii="Times New Roman" w:hAnsi="Times New Roman" w:cs="Times New Roman"/>
          <w:sz w:val="24"/>
          <w:szCs w:val="24"/>
        </w:rPr>
        <w:instrText xml:space="preserve"> ADDIN ZOTERO_ITEM CSL_CITATION {"citationID":"itCa5M1T","properties":{"formattedCitation":"(Bricknell et al. 2006)","plainCitation":"(Bricknell et al. 2006)","noteIndex":0},"citationItems":[{"id":1176,"uris":["http://zotero.org/users/4774453/items/PGDKFKUQ"],"uri":["http://zotero.org/users/4774453/items/PGDKFKUQ"],"itemData":{"id":1176,"type":"article-journal","title":"Effect of environmental salinity on sea lice Lepeophtheirus salmonis settlement success","container-title":"Diseases of Aquatic Organisms","page":"201–212","volume":"71","author":[{"family":"Bricknell","given":"Ian R."},{"family":"Dalesman","given":"Sarah J."},{"family":"O'Shea","given":"Brid"},{"family":"Pert","given":"Campbell C."},{"family":"Mordue Luntz","given":"A. Jennifer"}],"issued":{"date-parts":[["2006"]]}}}],"schema":"https://github.com/citation-style-language/schema/raw/master/csl-citation.json"} </w:instrText>
      </w:r>
      <w:r w:rsidR="005E3875">
        <w:rPr>
          <w:rFonts w:ascii="Times New Roman" w:hAnsi="Times New Roman" w:cs="Times New Roman"/>
          <w:sz w:val="24"/>
          <w:szCs w:val="24"/>
        </w:rPr>
        <w:fldChar w:fldCharType="separate"/>
      </w:r>
      <w:r w:rsidR="005E3875" w:rsidRPr="005B7690">
        <w:rPr>
          <w:rFonts w:ascii="Times New Roman" w:hAnsi="Times New Roman" w:cs="Times New Roman"/>
          <w:sz w:val="24"/>
        </w:rPr>
        <w:t>(Bricknell et al. 2006)</w:t>
      </w:r>
      <w:r w:rsidR="005E3875">
        <w:rPr>
          <w:rFonts w:ascii="Times New Roman" w:hAnsi="Times New Roman" w:cs="Times New Roman"/>
          <w:sz w:val="24"/>
          <w:szCs w:val="24"/>
        </w:rPr>
        <w:fldChar w:fldCharType="end"/>
      </w:r>
      <w:r w:rsidR="005E3875">
        <w:rPr>
          <w:rFonts w:ascii="Times New Roman" w:hAnsi="Times New Roman" w:cs="Times New Roman"/>
          <w:sz w:val="24"/>
          <w:szCs w:val="24"/>
        </w:rPr>
        <w:t xml:space="preserve">, and climate-driven changes in </w:t>
      </w:r>
      <w:r w:rsidR="005E3875">
        <w:rPr>
          <w:rFonts w:ascii="Times New Roman" w:hAnsi="Times New Roman" w:cs="Times New Roman"/>
          <w:sz w:val="24"/>
          <w:szCs w:val="24"/>
        </w:rPr>
        <w:lastRenderedPageBreak/>
        <w:t xml:space="preserve">salinity could have an effect on survival rates of host fish. </w:t>
      </w:r>
      <w:r>
        <w:rPr>
          <w:rFonts w:ascii="Times New Roman" w:hAnsi="Times New Roman" w:cs="Times New Roman"/>
          <w:sz w:val="24"/>
          <w:szCs w:val="24"/>
        </w:rPr>
        <w:t>Further work is also needed in this regard to gain a more complete understanding of this multi-host parasite system not only as it currently stands, but how further anthropogenic change will alter its dynamics in the future</w:t>
      </w:r>
    </w:p>
    <w:p w14:paraId="01271A15" w14:textId="5014FFBC" w:rsidR="004D2569" w:rsidRDefault="00366244" w:rsidP="005B7690">
      <w:pPr>
        <w:spacing w:before="24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r w:rsidR="00BE3CCA">
        <w:rPr>
          <w:rFonts w:ascii="Times New Roman" w:hAnsi="Times New Roman" w:cs="Times New Roman"/>
          <w:sz w:val="24"/>
          <w:szCs w:val="24"/>
        </w:rPr>
        <w:t>data describ</w:t>
      </w:r>
      <w:r>
        <w:rPr>
          <w:rFonts w:ascii="Times New Roman" w:hAnsi="Times New Roman" w:cs="Times New Roman"/>
          <w:sz w:val="24"/>
          <w:szCs w:val="24"/>
        </w:rPr>
        <w:t>e</w:t>
      </w:r>
      <w:r w:rsidR="00BE3CCA">
        <w:rPr>
          <w:rFonts w:ascii="Times New Roman" w:hAnsi="Times New Roman" w:cs="Times New Roman"/>
          <w:sz w:val="24"/>
          <w:szCs w:val="24"/>
        </w:rPr>
        <w:t xml:space="preserve"> a sympatric outmigration of three species of </w:t>
      </w:r>
      <w:r w:rsidR="00E9281D">
        <w:rPr>
          <w:rFonts w:ascii="Times New Roman" w:hAnsi="Times New Roman" w:cs="Times New Roman"/>
          <w:sz w:val="24"/>
          <w:szCs w:val="24"/>
        </w:rPr>
        <w:t>Pacific</w:t>
      </w:r>
      <w:r w:rsidR="00BE3CCA">
        <w:rPr>
          <w:rFonts w:ascii="Times New Roman" w:hAnsi="Times New Roman" w:cs="Times New Roman"/>
          <w:sz w:val="24"/>
          <w:szCs w:val="24"/>
        </w:rPr>
        <w:t xml:space="preserve"> salmon, all of comparable sizes, migrating in heterospecific schools through the same region, and experiencing the same infection pressures from various transmission sources. </w:t>
      </w:r>
      <w:r w:rsidR="00587E83">
        <w:rPr>
          <w:rFonts w:ascii="Times New Roman" w:hAnsi="Times New Roman" w:cs="Times New Roman"/>
          <w:sz w:val="24"/>
          <w:szCs w:val="24"/>
        </w:rPr>
        <w:t>Nonetheless</w:t>
      </w:r>
      <w:r w:rsidR="001750A7">
        <w:rPr>
          <w:rFonts w:ascii="Times New Roman" w:hAnsi="Times New Roman" w:cs="Times New Roman"/>
          <w:sz w:val="24"/>
          <w:szCs w:val="24"/>
        </w:rPr>
        <w:t xml:space="preserve">, our results reveal </w:t>
      </w:r>
      <w:r w:rsidR="004608BD">
        <w:rPr>
          <w:rFonts w:ascii="Times New Roman" w:hAnsi="Times New Roman" w:cs="Times New Roman"/>
          <w:sz w:val="24"/>
          <w:szCs w:val="24"/>
        </w:rPr>
        <w:t>large variation in infection levels both among species of salmon and by louse species.</w:t>
      </w:r>
      <w:r w:rsidR="001750A7">
        <w:rPr>
          <w:rFonts w:ascii="Times New Roman" w:hAnsi="Times New Roman" w:cs="Times New Roman"/>
          <w:sz w:val="24"/>
          <w:szCs w:val="24"/>
        </w:rPr>
        <w:t xml:space="preserve"> </w:t>
      </w:r>
      <w:r w:rsidR="00BE3CCA">
        <w:rPr>
          <w:rFonts w:ascii="Times New Roman" w:hAnsi="Times New Roman" w:cs="Times New Roman"/>
          <w:sz w:val="24"/>
          <w:szCs w:val="24"/>
        </w:rPr>
        <w:t xml:space="preserve">Pink salmon clearly show the highest levels of infection from both species of louse, indicating that they likely </w:t>
      </w:r>
      <w:r w:rsidR="009C177D">
        <w:rPr>
          <w:rFonts w:ascii="Times New Roman" w:hAnsi="Times New Roman" w:cs="Times New Roman"/>
          <w:sz w:val="24"/>
          <w:szCs w:val="24"/>
        </w:rPr>
        <w:t xml:space="preserve">support </w:t>
      </w:r>
      <w:r w:rsidR="00DA3572">
        <w:rPr>
          <w:rFonts w:ascii="Times New Roman" w:hAnsi="Times New Roman" w:cs="Times New Roman"/>
          <w:sz w:val="24"/>
          <w:szCs w:val="24"/>
        </w:rPr>
        <w:t>most of the</w:t>
      </w:r>
      <w:r w:rsidR="00BE3CCA">
        <w:rPr>
          <w:rFonts w:ascii="Times New Roman" w:hAnsi="Times New Roman" w:cs="Times New Roman"/>
          <w:sz w:val="24"/>
          <w:szCs w:val="24"/>
        </w:rPr>
        <w:t xml:space="preserve"> louse </w:t>
      </w:r>
      <w:r w:rsidR="00DA3572">
        <w:rPr>
          <w:rFonts w:ascii="Times New Roman" w:hAnsi="Times New Roman" w:cs="Times New Roman"/>
          <w:sz w:val="24"/>
          <w:szCs w:val="24"/>
        </w:rPr>
        <w:t xml:space="preserve">population on juvenile salmon in this region </w:t>
      </w:r>
      <w:r w:rsidR="00BE3CCA">
        <w:rPr>
          <w:rFonts w:ascii="Times New Roman" w:hAnsi="Times New Roman" w:cs="Times New Roman"/>
          <w:sz w:val="24"/>
          <w:szCs w:val="24"/>
        </w:rPr>
        <w:t xml:space="preserve">and that they are likely the most competent hosts for both species of louse. </w:t>
      </w:r>
      <w:r w:rsidR="000A0A9B">
        <w:rPr>
          <w:rFonts w:ascii="Times New Roman" w:hAnsi="Times New Roman" w:cs="Times New Roman"/>
          <w:sz w:val="24"/>
          <w:szCs w:val="24"/>
        </w:rPr>
        <w:t xml:space="preserve">These results </w:t>
      </w:r>
      <w:r w:rsidR="00F45715">
        <w:rPr>
          <w:rFonts w:ascii="Times New Roman" w:hAnsi="Times New Roman" w:cs="Times New Roman"/>
          <w:sz w:val="24"/>
          <w:szCs w:val="24"/>
        </w:rPr>
        <w:t xml:space="preserve">suggest that there are </w:t>
      </w:r>
      <w:r w:rsidR="000A0A9B">
        <w:rPr>
          <w:rFonts w:ascii="Times New Roman" w:hAnsi="Times New Roman" w:cs="Times New Roman"/>
          <w:sz w:val="24"/>
          <w:szCs w:val="24"/>
        </w:rPr>
        <w:t>difference</w:t>
      </w:r>
      <w:r w:rsidR="00F45715">
        <w:rPr>
          <w:rFonts w:ascii="Times New Roman" w:hAnsi="Times New Roman" w:cs="Times New Roman"/>
          <w:sz w:val="24"/>
          <w:szCs w:val="24"/>
        </w:rPr>
        <w:t>s</w:t>
      </w:r>
      <w:r w:rsidR="000A0A9B">
        <w:rPr>
          <w:rFonts w:ascii="Times New Roman" w:hAnsi="Times New Roman" w:cs="Times New Roman"/>
          <w:sz w:val="24"/>
          <w:szCs w:val="24"/>
        </w:rPr>
        <w:t xml:space="preserve"> in host preference or host specificity between these two lice, or differing susceptibility </w:t>
      </w:r>
      <w:r w:rsidR="00127C50">
        <w:rPr>
          <w:rFonts w:ascii="Times New Roman" w:hAnsi="Times New Roman" w:cs="Times New Roman"/>
          <w:sz w:val="24"/>
          <w:szCs w:val="24"/>
        </w:rPr>
        <w:t xml:space="preserve">to lice </w:t>
      </w:r>
      <w:r w:rsidR="00F45715">
        <w:rPr>
          <w:rFonts w:ascii="Times New Roman" w:hAnsi="Times New Roman" w:cs="Times New Roman"/>
          <w:sz w:val="24"/>
          <w:szCs w:val="24"/>
        </w:rPr>
        <w:t xml:space="preserve">among the </w:t>
      </w:r>
      <w:r w:rsidR="000A0A9B">
        <w:rPr>
          <w:rFonts w:ascii="Times New Roman" w:hAnsi="Times New Roman" w:cs="Times New Roman"/>
          <w:sz w:val="24"/>
          <w:szCs w:val="24"/>
        </w:rPr>
        <w:t xml:space="preserve">three species of </w:t>
      </w:r>
      <w:r w:rsidR="00E9281D">
        <w:rPr>
          <w:rFonts w:ascii="Times New Roman" w:hAnsi="Times New Roman" w:cs="Times New Roman"/>
          <w:sz w:val="24"/>
          <w:szCs w:val="24"/>
        </w:rPr>
        <w:t>Pacific</w:t>
      </w:r>
      <w:r w:rsidR="000A0A9B">
        <w:rPr>
          <w:rFonts w:ascii="Times New Roman" w:hAnsi="Times New Roman" w:cs="Times New Roman"/>
          <w:sz w:val="24"/>
          <w:szCs w:val="24"/>
        </w:rPr>
        <w:t xml:space="preserve"> salmon</w:t>
      </w:r>
      <w:r w:rsidR="005C0843">
        <w:rPr>
          <w:rFonts w:ascii="Times New Roman" w:hAnsi="Times New Roman" w:cs="Times New Roman"/>
          <w:sz w:val="24"/>
          <w:szCs w:val="24"/>
        </w:rPr>
        <w:t xml:space="preserve">. </w:t>
      </w:r>
      <w:r w:rsidR="005335FD">
        <w:rPr>
          <w:rFonts w:ascii="Times New Roman" w:hAnsi="Times New Roman" w:cs="Times New Roman"/>
          <w:sz w:val="24"/>
          <w:szCs w:val="24"/>
        </w:rPr>
        <w:t>P</w:t>
      </w:r>
      <w:r w:rsidR="006C5E7F">
        <w:rPr>
          <w:rFonts w:ascii="Times New Roman" w:hAnsi="Times New Roman" w:cs="Times New Roman"/>
          <w:sz w:val="24"/>
          <w:szCs w:val="24"/>
        </w:rPr>
        <w:t xml:space="preserve">revious work has shown that infection </w:t>
      </w:r>
      <w:r w:rsidR="005C0843">
        <w:rPr>
          <w:rFonts w:ascii="Times New Roman" w:hAnsi="Times New Roman" w:cs="Times New Roman"/>
          <w:sz w:val="24"/>
          <w:szCs w:val="24"/>
        </w:rPr>
        <w:t xml:space="preserve">from </w:t>
      </w:r>
      <w:r w:rsidR="005C0843">
        <w:rPr>
          <w:rFonts w:ascii="Times New Roman" w:hAnsi="Times New Roman" w:cs="Times New Roman"/>
          <w:i/>
          <w:iCs/>
          <w:sz w:val="24"/>
          <w:szCs w:val="24"/>
        </w:rPr>
        <w:t xml:space="preserve">L. salmonis </w:t>
      </w:r>
      <w:r w:rsidR="005C0843">
        <w:rPr>
          <w:rFonts w:ascii="Times New Roman" w:hAnsi="Times New Roman" w:cs="Times New Roman"/>
          <w:sz w:val="24"/>
          <w:szCs w:val="24"/>
        </w:rPr>
        <w:t xml:space="preserve">results in particular negative effects in </w:t>
      </w:r>
      <w:r w:rsidR="006C5E7F">
        <w:rPr>
          <w:rFonts w:ascii="Times New Roman" w:hAnsi="Times New Roman" w:cs="Times New Roman"/>
          <w:sz w:val="24"/>
          <w:szCs w:val="24"/>
        </w:rPr>
        <w:t xml:space="preserve">sockeye salmon </w:t>
      </w:r>
      <w:r w:rsidR="005C0843">
        <w:rPr>
          <w:rFonts w:ascii="Times New Roman" w:hAnsi="Times New Roman" w:cs="Times New Roman"/>
          <w:sz w:val="24"/>
          <w:szCs w:val="24"/>
        </w:rPr>
        <w:t xml:space="preserve">that are </w:t>
      </w:r>
      <w:r w:rsidR="006C5E7F">
        <w:rPr>
          <w:rFonts w:ascii="Times New Roman" w:hAnsi="Times New Roman" w:cs="Times New Roman"/>
          <w:sz w:val="24"/>
          <w:szCs w:val="24"/>
        </w:rPr>
        <w:t xml:space="preserve">not observed in Atlantic salmon </w:t>
      </w:r>
      <w:r w:rsidR="006C5E7F">
        <w:rPr>
          <w:rFonts w:ascii="Times New Roman" w:hAnsi="Times New Roman" w:cs="Times New Roman"/>
          <w:sz w:val="24"/>
          <w:szCs w:val="24"/>
        </w:rPr>
        <w:fldChar w:fldCharType="begin"/>
      </w:r>
      <w:r w:rsidR="006C5E7F">
        <w:rPr>
          <w:rFonts w:ascii="Times New Roman" w:hAnsi="Times New Roman" w:cs="Times New Roman"/>
          <w:sz w:val="24"/>
          <w:szCs w:val="24"/>
        </w:rPr>
        <w:instrText xml:space="preserve"> ADDIN ZOTERO_ITEM CSL_CITATION {"citationID":"g7YFy5vD","properties":{"formattedCitation":"(Long et al. 2019)","plainCitation":"(Long et al. 2019)","noteIndex":0},"citationItems":[{"id":6423,"uris":["http://zotero.org/users/4774453/items/XZQ7G4YA"],"uri":["http://zotero.org/users/4774453/items/XZQ7G4YA"],"itemData":{"id":6423,"type":"article-journal","title":"Differential Effects of Adult Salmon Lice Lepeophtheirus salmonis on Physiological Responses of Sockeye Salmon and Atlantic Salmon","container-title":"Journal of Aquatic Animal Health","page":"75-87","volume":"31","issue":"1","source":"Wiley Online Library","abstract":"The salmon louse Lepeophtheirus salmonis, a type of sea lice (family Caligidae), is enzootic in marine waters of British Columbia and poses a health risk to both farmed Atlantic Salmon Salmo salar and wild Pacific salmon Oncorhynchus spp. At the adult stage, sea lice infections can often result in severe cutaneous lesions in their salmonid hosts. To evaluate and compare the physiological consequences of adult L. salmonis infections, smolts of Atlantic Salmon and Sockeye Salmon O. nerka were exposed to 2 (low), 6 (medium), or 10 (high) adult female lice/fish. Mean lice abundance decreased over time in all groups. Skin disruption due to parasite infection was observed in both species. Plasma samples were collected from infected fish and uninfected controls at 1, 3, 5, and 7 d postinfection and measured for indicators of osmoregulatory function and stress. Sockeye Salmon, regardless of L. salmonis exposure level, showed a rapid onset of elevated osmolality and sodium and chloride ion concentrations which were sustained until 7 d postinfection when values returned to levels comparable with the unexposed controls. Conversely, these effects were not measured in Atlantic Salmon. Additionally, differential host effects in blood glucose levels were observed, with Sockeye Salmon displaying immediate elevation in glucose. Relative to Atlantic Salmon, infection with L. salmonis caused a profound physiological impact to Sockeye Salmon characterized by loss of osmoregulatory integrity and a stress response. This work provides the first comprehensive report of the physiological consequences of infections with adult L. salmonis in Sockeye Salmon smolts and helps to further define the mechanisms of susceptibility in this species.","DOI":"10.1002/aah.10053","ISSN":"1548-8667","language":"en","author":[{"family":"Long","given":"Amy"},{"family":"Garver","given":"Kyle A."},{"family":"Jones","given":"Simon R. M."}],"issued":{"date-parts":[["2019"]]}}}],"schema":"https://github.com/citation-style-language/schema/raw/master/csl-citation.json"} </w:instrText>
      </w:r>
      <w:r w:rsidR="006C5E7F">
        <w:rPr>
          <w:rFonts w:ascii="Times New Roman" w:hAnsi="Times New Roman" w:cs="Times New Roman"/>
          <w:sz w:val="24"/>
          <w:szCs w:val="24"/>
        </w:rPr>
        <w:fldChar w:fldCharType="separate"/>
      </w:r>
      <w:r w:rsidR="006C5E7F" w:rsidRPr="005B7690">
        <w:rPr>
          <w:rFonts w:ascii="Times New Roman" w:hAnsi="Times New Roman" w:cs="Times New Roman"/>
          <w:sz w:val="24"/>
        </w:rPr>
        <w:t>(Long et al. 2019)</w:t>
      </w:r>
      <w:r w:rsidR="006C5E7F">
        <w:rPr>
          <w:rFonts w:ascii="Times New Roman" w:hAnsi="Times New Roman" w:cs="Times New Roman"/>
          <w:sz w:val="24"/>
          <w:szCs w:val="24"/>
        </w:rPr>
        <w:fldChar w:fldCharType="end"/>
      </w:r>
      <w:r w:rsidR="005C0843">
        <w:rPr>
          <w:rFonts w:ascii="Times New Roman" w:hAnsi="Times New Roman" w:cs="Times New Roman"/>
          <w:sz w:val="24"/>
          <w:szCs w:val="24"/>
        </w:rPr>
        <w:t>.</w:t>
      </w:r>
      <w:r w:rsidR="006C5E7F">
        <w:rPr>
          <w:rFonts w:ascii="Times New Roman" w:hAnsi="Times New Roman" w:cs="Times New Roman"/>
          <w:sz w:val="24"/>
          <w:szCs w:val="24"/>
        </w:rPr>
        <w:t xml:space="preserve"> </w:t>
      </w:r>
      <w:r w:rsidR="005C0843">
        <w:rPr>
          <w:rFonts w:ascii="Times New Roman" w:hAnsi="Times New Roman" w:cs="Times New Roman"/>
          <w:sz w:val="24"/>
          <w:szCs w:val="24"/>
        </w:rPr>
        <w:t>While n</w:t>
      </w:r>
      <w:r w:rsidR="006C5E7F">
        <w:rPr>
          <w:rFonts w:ascii="Times New Roman" w:hAnsi="Times New Roman" w:cs="Times New Roman"/>
          <w:sz w:val="24"/>
          <w:szCs w:val="24"/>
        </w:rPr>
        <w:t xml:space="preserve">o comparative </w:t>
      </w:r>
      <w:r w:rsidR="005C0843">
        <w:rPr>
          <w:rFonts w:ascii="Times New Roman" w:hAnsi="Times New Roman" w:cs="Times New Roman"/>
          <w:sz w:val="24"/>
          <w:szCs w:val="24"/>
        </w:rPr>
        <w:t>measures</w:t>
      </w:r>
      <w:r w:rsidR="006C5E7F">
        <w:rPr>
          <w:rFonts w:ascii="Times New Roman" w:hAnsi="Times New Roman" w:cs="Times New Roman"/>
          <w:sz w:val="24"/>
          <w:szCs w:val="24"/>
        </w:rPr>
        <w:t xml:space="preserve"> of differing susceptibility nor differing impact of infection exist between Pacific salmon species</w:t>
      </w:r>
      <w:r w:rsidR="005C0843">
        <w:rPr>
          <w:rFonts w:ascii="Times New Roman" w:hAnsi="Times New Roman" w:cs="Times New Roman"/>
          <w:sz w:val="24"/>
          <w:szCs w:val="24"/>
        </w:rPr>
        <w:t>, previous work and the results presented here suggest that such differences are likely</w:t>
      </w:r>
      <w:r w:rsidR="006C5E7F">
        <w:rPr>
          <w:rFonts w:ascii="Times New Roman" w:hAnsi="Times New Roman" w:cs="Times New Roman"/>
          <w:sz w:val="24"/>
          <w:szCs w:val="24"/>
        </w:rPr>
        <w:t xml:space="preserve">. </w:t>
      </w:r>
      <w:r w:rsidR="009C177D">
        <w:rPr>
          <w:rFonts w:ascii="Times New Roman" w:hAnsi="Times New Roman" w:cs="Times New Roman"/>
          <w:sz w:val="24"/>
          <w:szCs w:val="24"/>
        </w:rPr>
        <w:t>For conservation management of wild salmon in this area, the</w:t>
      </w:r>
      <w:r w:rsidR="005335FD">
        <w:rPr>
          <w:rFonts w:ascii="Times New Roman" w:hAnsi="Times New Roman" w:cs="Times New Roman"/>
          <w:sz w:val="24"/>
          <w:szCs w:val="24"/>
        </w:rPr>
        <w:t>se</w:t>
      </w:r>
      <w:r w:rsidR="009C177D">
        <w:rPr>
          <w:rFonts w:ascii="Times New Roman" w:hAnsi="Times New Roman" w:cs="Times New Roman"/>
          <w:sz w:val="24"/>
          <w:szCs w:val="24"/>
        </w:rPr>
        <w:t xml:space="preserve"> results indicate that of the sea lice, </w:t>
      </w:r>
      <w:r w:rsidR="009C177D">
        <w:rPr>
          <w:rFonts w:ascii="Times New Roman" w:hAnsi="Times New Roman" w:cs="Times New Roman"/>
          <w:i/>
          <w:sz w:val="24"/>
          <w:szCs w:val="24"/>
        </w:rPr>
        <w:t xml:space="preserve">C. clemensi </w:t>
      </w:r>
      <w:r w:rsidR="009C177D">
        <w:rPr>
          <w:rFonts w:ascii="Times New Roman" w:hAnsi="Times New Roman" w:cs="Times New Roman"/>
          <w:sz w:val="24"/>
          <w:szCs w:val="24"/>
        </w:rPr>
        <w:t xml:space="preserve">may be of larger importance than </w:t>
      </w:r>
      <w:r w:rsidR="009C177D">
        <w:rPr>
          <w:rFonts w:ascii="Times New Roman" w:hAnsi="Times New Roman" w:cs="Times New Roman"/>
          <w:i/>
          <w:sz w:val="24"/>
          <w:szCs w:val="24"/>
        </w:rPr>
        <w:t>L. salmoni</w:t>
      </w:r>
      <w:r w:rsidR="005335FD">
        <w:rPr>
          <w:rFonts w:ascii="Times New Roman" w:hAnsi="Times New Roman" w:cs="Times New Roman"/>
          <w:i/>
          <w:sz w:val="24"/>
          <w:szCs w:val="24"/>
        </w:rPr>
        <w:t>s</w:t>
      </w:r>
      <w:r w:rsidR="005335FD">
        <w:rPr>
          <w:rFonts w:ascii="Times New Roman" w:hAnsi="Times New Roman" w:cs="Times New Roman"/>
          <w:sz w:val="24"/>
          <w:szCs w:val="24"/>
        </w:rPr>
        <w:t xml:space="preserve"> –</w:t>
      </w:r>
      <w:r w:rsidR="009C177D">
        <w:rPr>
          <w:rFonts w:ascii="Times New Roman" w:hAnsi="Times New Roman" w:cs="Times New Roman"/>
          <w:sz w:val="24"/>
          <w:szCs w:val="24"/>
        </w:rPr>
        <w:t xml:space="preserve"> a departure from the focus on </w:t>
      </w:r>
      <w:r w:rsidR="009C177D">
        <w:rPr>
          <w:rFonts w:ascii="Times New Roman" w:hAnsi="Times New Roman" w:cs="Times New Roman"/>
          <w:i/>
          <w:sz w:val="24"/>
          <w:szCs w:val="24"/>
        </w:rPr>
        <w:t xml:space="preserve">L. salmonis </w:t>
      </w:r>
      <w:r w:rsidR="009C177D">
        <w:rPr>
          <w:rFonts w:ascii="Times New Roman" w:hAnsi="Times New Roman" w:cs="Times New Roman"/>
          <w:sz w:val="24"/>
          <w:szCs w:val="24"/>
        </w:rPr>
        <w:t xml:space="preserve">in </w:t>
      </w:r>
      <w:r w:rsidR="00587E83">
        <w:rPr>
          <w:rFonts w:ascii="Times New Roman" w:hAnsi="Times New Roman" w:cs="Times New Roman"/>
          <w:sz w:val="24"/>
          <w:szCs w:val="24"/>
        </w:rPr>
        <w:t>management</w:t>
      </w:r>
      <w:r w:rsidR="009C177D">
        <w:rPr>
          <w:rFonts w:ascii="Times New Roman" w:hAnsi="Times New Roman" w:cs="Times New Roman"/>
          <w:sz w:val="24"/>
          <w:szCs w:val="24"/>
        </w:rPr>
        <w:t xml:space="preserve"> of farmed fish both in British Columbia and internationally. </w:t>
      </w:r>
      <w:r w:rsidR="008F5C48">
        <w:rPr>
          <w:rFonts w:ascii="Times New Roman" w:hAnsi="Times New Roman" w:cs="Times New Roman"/>
          <w:sz w:val="24"/>
          <w:szCs w:val="24"/>
        </w:rPr>
        <w:t xml:space="preserve">Finally, our results indicate that the role of herring and the possibility of apparent competition between herring and salmon should be considered </w:t>
      </w:r>
      <w:r w:rsidR="001F362B">
        <w:rPr>
          <w:rFonts w:ascii="Times New Roman" w:hAnsi="Times New Roman" w:cs="Times New Roman"/>
          <w:sz w:val="24"/>
          <w:szCs w:val="24"/>
        </w:rPr>
        <w:t xml:space="preserve">to </w:t>
      </w:r>
      <w:r w:rsidR="008F5C48">
        <w:rPr>
          <w:rFonts w:ascii="Times New Roman" w:hAnsi="Times New Roman" w:cs="Times New Roman"/>
          <w:sz w:val="24"/>
          <w:szCs w:val="24"/>
        </w:rPr>
        <w:t xml:space="preserve">understand sea lice dynamics on juvenile </w:t>
      </w:r>
      <w:r w:rsidR="00EB0636">
        <w:rPr>
          <w:rFonts w:ascii="Times New Roman" w:hAnsi="Times New Roman" w:cs="Times New Roman"/>
          <w:sz w:val="24"/>
          <w:szCs w:val="24"/>
        </w:rPr>
        <w:t xml:space="preserve">Pacific </w:t>
      </w:r>
      <w:r w:rsidR="008F5C48">
        <w:rPr>
          <w:rFonts w:ascii="Times New Roman" w:hAnsi="Times New Roman" w:cs="Times New Roman"/>
          <w:sz w:val="24"/>
          <w:szCs w:val="24"/>
        </w:rPr>
        <w:t>salmon from the Fraser River.</w:t>
      </w:r>
    </w:p>
    <w:p w14:paraId="48FCFC32" w14:textId="77777777" w:rsidR="005B7690" w:rsidRDefault="005B7690" w:rsidP="00B1529D">
      <w:pPr>
        <w:spacing w:after="0" w:line="480" w:lineRule="auto"/>
        <w:rPr>
          <w:ins w:id="4" w:author="cole.brookson@gmail.com" w:date="2019-07-04T17:52:00Z"/>
          <w:rFonts w:ascii="Times New Roman" w:hAnsi="Times New Roman" w:cs="Times New Roman"/>
          <w:b/>
          <w:bCs/>
          <w:sz w:val="24"/>
          <w:szCs w:val="24"/>
        </w:rPr>
      </w:pPr>
    </w:p>
    <w:p w14:paraId="54205392" w14:textId="5C83D7DC" w:rsidR="004D2569" w:rsidRPr="005B7690" w:rsidRDefault="00B1529D" w:rsidP="00B1529D">
      <w:pPr>
        <w:spacing w:after="0" w:line="480" w:lineRule="auto"/>
        <w:rPr>
          <w:rFonts w:ascii="Times New Roman" w:hAnsi="Times New Roman" w:cs="Times New Roman"/>
          <w:b/>
          <w:bCs/>
          <w:sz w:val="24"/>
          <w:szCs w:val="24"/>
        </w:rPr>
      </w:pPr>
      <w:r w:rsidRPr="005B7690">
        <w:rPr>
          <w:rFonts w:ascii="Times New Roman" w:hAnsi="Times New Roman" w:cs="Times New Roman"/>
          <w:b/>
          <w:bCs/>
          <w:sz w:val="24"/>
          <w:szCs w:val="24"/>
        </w:rPr>
        <w:lastRenderedPageBreak/>
        <w:t>Acknowledgements</w:t>
      </w:r>
    </w:p>
    <w:p w14:paraId="365A9727" w14:textId="77777777" w:rsidR="00B1529D" w:rsidRDefault="00B1529D" w:rsidP="00587E83">
      <w:pPr>
        <w:spacing w:after="0" w:line="480" w:lineRule="auto"/>
        <w:rPr>
          <w:rFonts w:ascii="Times New Roman" w:hAnsi="Times New Roman" w:cs="Times New Roman"/>
          <w:sz w:val="24"/>
          <w:szCs w:val="24"/>
        </w:rPr>
      </w:pPr>
    </w:p>
    <w:p w14:paraId="7732EDDD" w14:textId="77777777" w:rsidR="004D2569" w:rsidRDefault="004D2569" w:rsidP="004D2569">
      <w:pPr>
        <w:spacing w:after="0" w:line="480" w:lineRule="auto"/>
        <w:ind w:firstLine="720"/>
        <w:rPr>
          <w:rFonts w:ascii="Times New Roman" w:hAnsi="Times New Roman" w:cs="Times New Roman"/>
          <w:sz w:val="24"/>
          <w:szCs w:val="24"/>
        </w:rPr>
      </w:pPr>
    </w:p>
    <w:p w14:paraId="77DC3D2E" w14:textId="77777777" w:rsidR="00A6236C" w:rsidRDefault="00A6236C" w:rsidP="004D2569">
      <w:pPr>
        <w:rPr>
          <w:rFonts w:ascii="Times New Roman" w:hAnsi="Times New Roman" w:cs="Times New Roman"/>
          <w:b/>
          <w:sz w:val="24"/>
          <w:szCs w:val="24"/>
        </w:rPr>
      </w:pPr>
    </w:p>
    <w:p w14:paraId="5723FE54" w14:textId="77777777" w:rsidR="00A6236C" w:rsidRDefault="00A6236C" w:rsidP="004D2569">
      <w:pPr>
        <w:rPr>
          <w:rFonts w:ascii="Times New Roman" w:hAnsi="Times New Roman" w:cs="Times New Roman"/>
          <w:b/>
          <w:sz w:val="24"/>
          <w:szCs w:val="24"/>
        </w:rPr>
      </w:pPr>
    </w:p>
    <w:p w14:paraId="1AE0B6A8" w14:textId="77777777" w:rsidR="00A6236C" w:rsidRDefault="00A6236C" w:rsidP="004D2569">
      <w:pPr>
        <w:rPr>
          <w:rFonts w:ascii="Times New Roman" w:hAnsi="Times New Roman" w:cs="Times New Roman"/>
          <w:b/>
          <w:sz w:val="24"/>
          <w:szCs w:val="24"/>
        </w:rPr>
      </w:pPr>
    </w:p>
    <w:p w14:paraId="39CC1237" w14:textId="77777777" w:rsidR="00A6236C" w:rsidRDefault="00A6236C" w:rsidP="004D2569">
      <w:pPr>
        <w:rPr>
          <w:rFonts w:ascii="Times New Roman" w:hAnsi="Times New Roman" w:cs="Times New Roman"/>
          <w:b/>
          <w:sz w:val="24"/>
          <w:szCs w:val="24"/>
        </w:rPr>
      </w:pPr>
    </w:p>
    <w:p w14:paraId="64E390E2" w14:textId="00C6820B" w:rsidR="00A6236C" w:rsidRDefault="00A6236C" w:rsidP="004D2569">
      <w:pPr>
        <w:rPr>
          <w:ins w:id="5" w:author="cole.brookson@gmail.com" w:date="2019-06-27T16:20:00Z"/>
          <w:rFonts w:ascii="Times New Roman" w:hAnsi="Times New Roman" w:cs="Times New Roman"/>
          <w:b/>
          <w:sz w:val="24"/>
          <w:szCs w:val="24"/>
        </w:rPr>
      </w:pPr>
    </w:p>
    <w:p w14:paraId="03C399B5" w14:textId="678FED5D" w:rsidR="00587E83" w:rsidRDefault="00587E83" w:rsidP="004D2569">
      <w:pPr>
        <w:rPr>
          <w:ins w:id="6" w:author="cole.brookson@gmail.com" w:date="2019-06-27T16:20:00Z"/>
          <w:rFonts w:ascii="Times New Roman" w:hAnsi="Times New Roman" w:cs="Times New Roman"/>
          <w:b/>
          <w:sz w:val="24"/>
          <w:szCs w:val="24"/>
        </w:rPr>
      </w:pPr>
    </w:p>
    <w:p w14:paraId="17920325" w14:textId="76CD5029" w:rsidR="00587E83" w:rsidRDefault="00587E83" w:rsidP="004D2569">
      <w:pPr>
        <w:rPr>
          <w:ins w:id="7" w:author="cole.brookson@gmail.com" w:date="2019-07-02T22:29:00Z"/>
          <w:rFonts w:ascii="Times New Roman" w:hAnsi="Times New Roman" w:cs="Times New Roman"/>
          <w:b/>
          <w:sz w:val="24"/>
          <w:szCs w:val="24"/>
        </w:rPr>
      </w:pPr>
    </w:p>
    <w:p w14:paraId="3D891DA5" w14:textId="35DFFECB" w:rsidR="00A41076" w:rsidRDefault="00A41076" w:rsidP="004D2569">
      <w:pPr>
        <w:rPr>
          <w:ins w:id="8" w:author="cole.brookson@gmail.com" w:date="2019-07-04T17:52:00Z"/>
          <w:rFonts w:ascii="Times New Roman" w:hAnsi="Times New Roman" w:cs="Times New Roman"/>
          <w:b/>
          <w:sz w:val="24"/>
          <w:szCs w:val="24"/>
        </w:rPr>
      </w:pPr>
    </w:p>
    <w:p w14:paraId="6D3E927A" w14:textId="5E1DC214" w:rsidR="005B7690" w:rsidRDefault="005B7690" w:rsidP="004D2569">
      <w:pPr>
        <w:rPr>
          <w:ins w:id="9" w:author="cole.brookson@gmail.com" w:date="2019-07-04T17:52:00Z"/>
          <w:rFonts w:ascii="Times New Roman" w:hAnsi="Times New Roman" w:cs="Times New Roman"/>
          <w:b/>
          <w:sz w:val="24"/>
          <w:szCs w:val="24"/>
        </w:rPr>
      </w:pPr>
    </w:p>
    <w:p w14:paraId="36AB5235" w14:textId="62F10AD4" w:rsidR="005B7690" w:rsidRDefault="005B7690" w:rsidP="004D2569">
      <w:pPr>
        <w:rPr>
          <w:ins w:id="10" w:author="cole.brookson@gmail.com" w:date="2019-07-04T17:52:00Z"/>
          <w:rFonts w:ascii="Times New Roman" w:hAnsi="Times New Roman" w:cs="Times New Roman"/>
          <w:b/>
          <w:sz w:val="24"/>
          <w:szCs w:val="24"/>
        </w:rPr>
      </w:pPr>
    </w:p>
    <w:p w14:paraId="54395B27" w14:textId="33E00999" w:rsidR="005B7690" w:rsidRDefault="005B7690" w:rsidP="004D2569">
      <w:pPr>
        <w:rPr>
          <w:ins w:id="11" w:author="cole.brookson@gmail.com" w:date="2019-07-04T17:52:00Z"/>
          <w:rFonts w:ascii="Times New Roman" w:hAnsi="Times New Roman" w:cs="Times New Roman"/>
          <w:b/>
          <w:sz w:val="24"/>
          <w:szCs w:val="24"/>
        </w:rPr>
      </w:pPr>
    </w:p>
    <w:p w14:paraId="34DD1138" w14:textId="2C502769" w:rsidR="005B7690" w:rsidRDefault="005B7690" w:rsidP="004D2569">
      <w:pPr>
        <w:rPr>
          <w:ins w:id="12" w:author="cole.brookson@gmail.com" w:date="2019-07-04T17:52:00Z"/>
          <w:rFonts w:ascii="Times New Roman" w:hAnsi="Times New Roman" w:cs="Times New Roman"/>
          <w:b/>
          <w:sz w:val="24"/>
          <w:szCs w:val="24"/>
        </w:rPr>
      </w:pPr>
    </w:p>
    <w:p w14:paraId="1A04A3D7" w14:textId="592E9DD9" w:rsidR="005B7690" w:rsidRDefault="005B7690" w:rsidP="004D2569">
      <w:pPr>
        <w:rPr>
          <w:ins w:id="13" w:author="cole.brookson@gmail.com" w:date="2019-07-04T17:52:00Z"/>
          <w:rFonts w:ascii="Times New Roman" w:hAnsi="Times New Roman" w:cs="Times New Roman"/>
          <w:b/>
          <w:sz w:val="24"/>
          <w:szCs w:val="24"/>
        </w:rPr>
      </w:pPr>
    </w:p>
    <w:p w14:paraId="6C6A79BA" w14:textId="2DC42D07" w:rsidR="005B7690" w:rsidRDefault="005B7690" w:rsidP="004D2569">
      <w:pPr>
        <w:rPr>
          <w:ins w:id="14" w:author="cole.brookson@gmail.com" w:date="2019-07-04T17:52:00Z"/>
          <w:rFonts w:ascii="Times New Roman" w:hAnsi="Times New Roman" w:cs="Times New Roman"/>
          <w:b/>
          <w:sz w:val="24"/>
          <w:szCs w:val="24"/>
        </w:rPr>
      </w:pPr>
    </w:p>
    <w:p w14:paraId="5A003F28" w14:textId="49F1E96D" w:rsidR="005B7690" w:rsidRDefault="005B7690" w:rsidP="004D2569">
      <w:pPr>
        <w:rPr>
          <w:ins w:id="15" w:author="cole.brookson@gmail.com" w:date="2019-07-04T17:52:00Z"/>
          <w:rFonts w:ascii="Times New Roman" w:hAnsi="Times New Roman" w:cs="Times New Roman"/>
          <w:b/>
          <w:sz w:val="24"/>
          <w:szCs w:val="24"/>
        </w:rPr>
      </w:pPr>
    </w:p>
    <w:p w14:paraId="6094CC31" w14:textId="093E46F2" w:rsidR="005B7690" w:rsidRDefault="005B7690" w:rsidP="004D2569">
      <w:pPr>
        <w:rPr>
          <w:ins w:id="16" w:author="cole.brookson@gmail.com" w:date="2019-07-04T17:52:00Z"/>
          <w:rFonts w:ascii="Times New Roman" w:hAnsi="Times New Roman" w:cs="Times New Roman"/>
          <w:b/>
          <w:sz w:val="24"/>
          <w:szCs w:val="24"/>
        </w:rPr>
      </w:pPr>
    </w:p>
    <w:p w14:paraId="3534714E" w14:textId="3F298792" w:rsidR="005B7690" w:rsidRDefault="005B7690" w:rsidP="004D2569">
      <w:pPr>
        <w:rPr>
          <w:ins w:id="17" w:author="cole.brookson@gmail.com" w:date="2019-07-04T17:52:00Z"/>
          <w:rFonts w:ascii="Times New Roman" w:hAnsi="Times New Roman" w:cs="Times New Roman"/>
          <w:b/>
          <w:sz w:val="24"/>
          <w:szCs w:val="24"/>
        </w:rPr>
      </w:pPr>
    </w:p>
    <w:p w14:paraId="3742CCD9" w14:textId="228DF996" w:rsidR="005B7690" w:rsidRDefault="005B7690" w:rsidP="004D2569">
      <w:pPr>
        <w:rPr>
          <w:ins w:id="18" w:author="cole.brookson@gmail.com" w:date="2019-07-04T17:52:00Z"/>
          <w:rFonts w:ascii="Times New Roman" w:hAnsi="Times New Roman" w:cs="Times New Roman"/>
          <w:b/>
          <w:sz w:val="24"/>
          <w:szCs w:val="24"/>
        </w:rPr>
      </w:pPr>
    </w:p>
    <w:p w14:paraId="3BACA9DD" w14:textId="4A6597AD" w:rsidR="005B7690" w:rsidRDefault="005B7690" w:rsidP="004D2569">
      <w:pPr>
        <w:rPr>
          <w:ins w:id="19" w:author="cole.brookson@gmail.com" w:date="2019-07-04T17:52:00Z"/>
          <w:rFonts w:ascii="Times New Roman" w:hAnsi="Times New Roman" w:cs="Times New Roman"/>
          <w:b/>
          <w:sz w:val="24"/>
          <w:szCs w:val="24"/>
        </w:rPr>
      </w:pPr>
    </w:p>
    <w:p w14:paraId="3678B0F9" w14:textId="55F2F217" w:rsidR="005B7690" w:rsidRDefault="005B7690" w:rsidP="004D2569">
      <w:pPr>
        <w:rPr>
          <w:ins w:id="20" w:author="cole.brookson@gmail.com" w:date="2019-07-04T17:52:00Z"/>
          <w:rFonts w:ascii="Times New Roman" w:hAnsi="Times New Roman" w:cs="Times New Roman"/>
          <w:b/>
          <w:sz w:val="24"/>
          <w:szCs w:val="24"/>
        </w:rPr>
      </w:pPr>
    </w:p>
    <w:p w14:paraId="643E4CE5" w14:textId="0E2A4E60" w:rsidR="005B7690" w:rsidRDefault="005B7690" w:rsidP="004D2569">
      <w:pPr>
        <w:rPr>
          <w:ins w:id="21" w:author="cole.brookson@gmail.com" w:date="2019-07-04T17:52:00Z"/>
          <w:rFonts w:ascii="Times New Roman" w:hAnsi="Times New Roman" w:cs="Times New Roman"/>
          <w:b/>
          <w:sz w:val="24"/>
          <w:szCs w:val="24"/>
        </w:rPr>
      </w:pPr>
    </w:p>
    <w:p w14:paraId="080D6FBA" w14:textId="19CCA7D3" w:rsidR="005B7690" w:rsidRDefault="005B7690" w:rsidP="004D2569">
      <w:pPr>
        <w:rPr>
          <w:ins w:id="22" w:author="cole.brookson@gmail.com" w:date="2019-07-04T17:52:00Z"/>
          <w:rFonts w:ascii="Times New Roman" w:hAnsi="Times New Roman" w:cs="Times New Roman"/>
          <w:b/>
          <w:sz w:val="24"/>
          <w:szCs w:val="24"/>
        </w:rPr>
      </w:pPr>
    </w:p>
    <w:p w14:paraId="5B4F0538" w14:textId="3D1677CD" w:rsidR="005B7690" w:rsidRDefault="005B7690" w:rsidP="004D2569">
      <w:pPr>
        <w:rPr>
          <w:ins w:id="23" w:author="cole.brookson@gmail.com" w:date="2019-07-04T17:52:00Z"/>
          <w:rFonts w:ascii="Times New Roman" w:hAnsi="Times New Roman" w:cs="Times New Roman"/>
          <w:b/>
          <w:sz w:val="24"/>
          <w:szCs w:val="24"/>
        </w:rPr>
      </w:pPr>
    </w:p>
    <w:p w14:paraId="21FEC5D2" w14:textId="590B9FF4" w:rsidR="005B7690" w:rsidRDefault="005B7690" w:rsidP="004D2569">
      <w:pPr>
        <w:rPr>
          <w:ins w:id="24" w:author="cole.brookson@gmail.com" w:date="2019-07-04T17:52:00Z"/>
          <w:rFonts w:ascii="Times New Roman" w:hAnsi="Times New Roman" w:cs="Times New Roman"/>
          <w:b/>
          <w:sz w:val="24"/>
          <w:szCs w:val="24"/>
        </w:rPr>
      </w:pPr>
    </w:p>
    <w:p w14:paraId="2E043546" w14:textId="77777777" w:rsidR="005B7690" w:rsidRDefault="005B7690" w:rsidP="004D2569">
      <w:pPr>
        <w:rPr>
          <w:rFonts w:ascii="Times New Roman" w:hAnsi="Times New Roman" w:cs="Times New Roman"/>
          <w:b/>
          <w:sz w:val="24"/>
          <w:szCs w:val="24"/>
        </w:rPr>
      </w:pPr>
    </w:p>
    <w:p w14:paraId="0D88C7C1" w14:textId="6F7EAA74" w:rsidR="004D2569" w:rsidRDefault="004D2569" w:rsidP="004D2569">
      <w:r w:rsidRPr="00207ADB">
        <w:rPr>
          <w:rFonts w:ascii="Times New Roman" w:hAnsi="Times New Roman" w:cs="Times New Roman"/>
          <w:b/>
          <w:sz w:val="24"/>
          <w:szCs w:val="24"/>
        </w:rPr>
        <w:lastRenderedPageBreak/>
        <w:t xml:space="preserve">Table </w:t>
      </w:r>
      <w:r>
        <w:rPr>
          <w:rFonts w:ascii="Times New Roman" w:hAnsi="Times New Roman" w:cs="Times New Roman"/>
          <w:b/>
          <w:sz w:val="24"/>
          <w:szCs w:val="24"/>
        </w:rPr>
        <w:t>1</w:t>
      </w:r>
      <w:r w:rsidRPr="00207ADB">
        <w:rPr>
          <w:rFonts w:ascii="Times New Roman" w:hAnsi="Times New Roman" w:cs="Times New Roman"/>
          <w:b/>
          <w:sz w:val="24"/>
          <w:szCs w:val="24"/>
        </w:rPr>
        <w:t xml:space="preserve">: </w:t>
      </w:r>
      <w:r w:rsidRPr="00207ADB">
        <w:rPr>
          <w:rFonts w:ascii="Times New Roman" w:hAnsi="Times New Roman" w:cs="Times New Roman"/>
          <w:sz w:val="24"/>
          <w:szCs w:val="24"/>
        </w:rPr>
        <w:t xml:space="preserve">AIC table for </w:t>
      </w:r>
      <w:r w:rsidRPr="00207ADB">
        <w:rPr>
          <w:rFonts w:ascii="Times New Roman" w:hAnsi="Times New Roman" w:cs="Times New Roman"/>
          <w:i/>
          <w:sz w:val="24"/>
          <w:szCs w:val="24"/>
        </w:rPr>
        <w:t>L. salmonis</w:t>
      </w:r>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 xml:space="preserve">C. clemensi </w:t>
      </w:r>
      <w:r w:rsidRPr="00207ADB">
        <w:rPr>
          <w:rFonts w:ascii="Times New Roman" w:hAnsi="Times New Roman" w:cs="Times New Roman"/>
          <w:i/>
          <w:sz w:val="24"/>
          <w:szCs w:val="24"/>
        </w:rPr>
        <w:t xml:space="preserve"> </w:t>
      </w:r>
      <w:r w:rsidRPr="00207ADB">
        <w:rPr>
          <w:rFonts w:ascii="Times New Roman" w:hAnsi="Times New Roman" w:cs="Times New Roman"/>
          <w:sz w:val="24"/>
          <w:szCs w:val="24"/>
        </w:rPr>
        <w:t>full model set.</w:t>
      </w:r>
    </w:p>
    <w:tbl>
      <w:tblPr>
        <w:tblStyle w:val="TableGrid"/>
        <w:tblW w:w="9360" w:type="dxa"/>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9"/>
        <w:gridCol w:w="2085"/>
        <w:gridCol w:w="2219"/>
        <w:gridCol w:w="14"/>
        <w:gridCol w:w="1594"/>
        <w:gridCol w:w="1523"/>
        <w:gridCol w:w="6"/>
      </w:tblGrid>
      <w:tr w:rsidR="003529F8" w:rsidRPr="00A6236C" w14:paraId="305CAF7D" w14:textId="77777777" w:rsidTr="009E3D27">
        <w:trPr>
          <w:trHeight w:val="288"/>
          <w:jc w:val="center"/>
        </w:trPr>
        <w:tc>
          <w:tcPr>
            <w:tcW w:w="1919" w:type="dxa"/>
            <w:tcBorders>
              <w:top w:val="single" w:sz="4" w:space="0" w:color="auto"/>
              <w:left w:val="nil"/>
              <w:bottom w:val="single" w:sz="4" w:space="0" w:color="auto"/>
              <w:right w:val="single" w:sz="4" w:space="0" w:color="auto"/>
            </w:tcBorders>
          </w:tcPr>
          <w:p w14:paraId="5363EBA3"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Model Fixed Effects</w:t>
            </w:r>
          </w:p>
        </w:tc>
        <w:tc>
          <w:tcPr>
            <w:tcW w:w="2085" w:type="dxa"/>
            <w:tcBorders>
              <w:top w:val="single" w:sz="4" w:space="0" w:color="auto"/>
              <w:left w:val="single" w:sz="4" w:space="0" w:color="auto"/>
              <w:bottom w:val="single" w:sz="4" w:space="0" w:color="auto"/>
              <w:right w:val="single" w:sz="4" w:space="0" w:color="auto"/>
            </w:tcBorders>
          </w:tcPr>
          <w:p w14:paraId="3B53B2B8"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Lice Species</w:t>
            </w:r>
          </w:p>
        </w:tc>
        <w:tc>
          <w:tcPr>
            <w:tcW w:w="2219" w:type="dxa"/>
            <w:tcBorders>
              <w:top w:val="single" w:sz="4" w:space="0" w:color="auto"/>
              <w:left w:val="single" w:sz="4" w:space="0" w:color="auto"/>
              <w:bottom w:val="single" w:sz="4" w:space="0" w:color="auto"/>
              <w:right w:val="single" w:sz="4" w:space="0" w:color="auto"/>
            </w:tcBorders>
          </w:tcPr>
          <w:p w14:paraId="14FC02E8"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Negative Log Likelihood</w:t>
            </w:r>
          </w:p>
        </w:tc>
        <w:tc>
          <w:tcPr>
            <w:tcW w:w="1608" w:type="dxa"/>
            <w:gridSpan w:val="2"/>
            <w:tcBorders>
              <w:top w:val="single" w:sz="4" w:space="0" w:color="auto"/>
              <w:left w:val="single" w:sz="4" w:space="0" w:color="auto"/>
              <w:bottom w:val="single" w:sz="4" w:space="0" w:color="auto"/>
              <w:right w:val="single" w:sz="4" w:space="0" w:color="auto"/>
            </w:tcBorders>
          </w:tcPr>
          <w:p w14:paraId="23082B64"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AIC value</w:t>
            </w:r>
          </w:p>
        </w:tc>
        <w:tc>
          <w:tcPr>
            <w:tcW w:w="1529" w:type="dxa"/>
            <w:gridSpan w:val="2"/>
            <w:tcBorders>
              <w:top w:val="single" w:sz="4" w:space="0" w:color="auto"/>
              <w:left w:val="single" w:sz="4" w:space="0" w:color="auto"/>
              <w:bottom w:val="single" w:sz="4" w:space="0" w:color="auto"/>
            </w:tcBorders>
          </w:tcPr>
          <w:p w14:paraId="0B755C25"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Delta-AIC value</w:t>
            </w:r>
          </w:p>
        </w:tc>
      </w:tr>
      <w:tr w:rsidR="003529F8" w:rsidRPr="00A6236C" w14:paraId="1A601306" w14:textId="77777777" w:rsidTr="009E3D27">
        <w:trPr>
          <w:trHeight w:val="288"/>
          <w:jc w:val="center"/>
        </w:trPr>
        <w:tc>
          <w:tcPr>
            <w:tcW w:w="1919" w:type="dxa"/>
            <w:tcBorders>
              <w:top w:val="single" w:sz="4" w:space="0" w:color="auto"/>
              <w:left w:val="nil"/>
              <w:bottom w:val="nil"/>
              <w:right w:val="single" w:sz="4" w:space="0" w:color="auto"/>
            </w:tcBorders>
            <w:shd w:val="clear" w:color="auto" w:fill="auto"/>
            <w:vAlign w:val="center"/>
          </w:tcPr>
          <w:p w14:paraId="6EC52327"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Null</w:t>
            </w:r>
          </w:p>
        </w:tc>
        <w:tc>
          <w:tcPr>
            <w:tcW w:w="2085" w:type="dxa"/>
            <w:tcBorders>
              <w:top w:val="single" w:sz="4" w:space="0" w:color="auto"/>
              <w:left w:val="single" w:sz="4" w:space="0" w:color="auto"/>
              <w:bottom w:val="nil"/>
              <w:right w:val="single" w:sz="4" w:space="0" w:color="auto"/>
            </w:tcBorders>
          </w:tcPr>
          <w:p w14:paraId="1BE279B8"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C. clemensi  </w:t>
            </w:r>
          </w:p>
        </w:tc>
        <w:tc>
          <w:tcPr>
            <w:tcW w:w="2219" w:type="dxa"/>
            <w:tcBorders>
              <w:top w:val="single" w:sz="4" w:space="0" w:color="auto"/>
              <w:left w:val="single" w:sz="4" w:space="0" w:color="auto"/>
              <w:bottom w:val="nil"/>
              <w:right w:val="single" w:sz="4" w:space="0" w:color="auto"/>
            </w:tcBorders>
            <w:shd w:val="clear" w:color="auto" w:fill="auto"/>
            <w:vAlign w:val="center"/>
          </w:tcPr>
          <w:p w14:paraId="5A6446B5"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-1509.7</w:t>
            </w:r>
          </w:p>
        </w:tc>
        <w:tc>
          <w:tcPr>
            <w:tcW w:w="1608" w:type="dxa"/>
            <w:gridSpan w:val="2"/>
            <w:tcBorders>
              <w:top w:val="single" w:sz="4" w:space="0" w:color="auto"/>
              <w:left w:val="single" w:sz="4" w:space="0" w:color="auto"/>
              <w:bottom w:val="nil"/>
              <w:right w:val="single" w:sz="4" w:space="0" w:color="auto"/>
            </w:tcBorders>
            <w:shd w:val="clear" w:color="auto" w:fill="auto"/>
            <w:vAlign w:val="center"/>
          </w:tcPr>
          <w:p w14:paraId="53F976CD"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3025.5</w:t>
            </w:r>
          </w:p>
        </w:tc>
        <w:tc>
          <w:tcPr>
            <w:tcW w:w="1529" w:type="dxa"/>
            <w:gridSpan w:val="2"/>
            <w:tcBorders>
              <w:top w:val="single" w:sz="4" w:space="0" w:color="auto"/>
              <w:left w:val="single" w:sz="4" w:space="0" w:color="auto"/>
              <w:bottom w:val="nil"/>
            </w:tcBorders>
            <w:shd w:val="clear" w:color="auto" w:fill="auto"/>
            <w:vAlign w:val="center"/>
          </w:tcPr>
          <w:p w14:paraId="244F89A4"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27.9</w:t>
            </w:r>
          </w:p>
        </w:tc>
      </w:tr>
      <w:tr w:rsidR="003529F8" w:rsidRPr="00A6236C" w14:paraId="71680461" w14:textId="77777777" w:rsidTr="009E3D27">
        <w:trPr>
          <w:trHeight w:val="288"/>
          <w:jc w:val="center"/>
        </w:trPr>
        <w:tc>
          <w:tcPr>
            <w:tcW w:w="1919" w:type="dxa"/>
            <w:tcBorders>
              <w:left w:val="nil"/>
              <w:right w:val="single" w:sz="4" w:space="0" w:color="auto"/>
            </w:tcBorders>
            <w:shd w:val="clear" w:color="auto" w:fill="D9D9D9" w:themeFill="background1" w:themeFillShade="D9"/>
            <w:vAlign w:val="center"/>
          </w:tcPr>
          <w:p w14:paraId="72C69ABA"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Year</w:t>
            </w:r>
          </w:p>
        </w:tc>
        <w:tc>
          <w:tcPr>
            <w:tcW w:w="2085" w:type="dxa"/>
            <w:tcBorders>
              <w:left w:val="single" w:sz="4" w:space="0" w:color="auto"/>
              <w:right w:val="single" w:sz="4" w:space="0" w:color="auto"/>
            </w:tcBorders>
            <w:shd w:val="clear" w:color="auto" w:fill="D9D9D9" w:themeFill="background1" w:themeFillShade="D9"/>
          </w:tcPr>
          <w:p w14:paraId="482AD1B3"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C. clemensi  </w:t>
            </w:r>
          </w:p>
        </w:tc>
        <w:tc>
          <w:tcPr>
            <w:tcW w:w="2219" w:type="dxa"/>
            <w:tcBorders>
              <w:left w:val="single" w:sz="4" w:space="0" w:color="auto"/>
              <w:right w:val="single" w:sz="4" w:space="0" w:color="auto"/>
            </w:tcBorders>
            <w:shd w:val="clear" w:color="auto" w:fill="D9D9D9" w:themeFill="background1" w:themeFillShade="D9"/>
            <w:vAlign w:val="center"/>
          </w:tcPr>
          <w:p w14:paraId="2DBB8AE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-1502.8</w:t>
            </w:r>
          </w:p>
        </w:tc>
        <w:tc>
          <w:tcPr>
            <w:tcW w:w="1608" w:type="dxa"/>
            <w:gridSpan w:val="2"/>
            <w:tcBorders>
              <w:left w:val="single" w:sz="4" w:space="0" w:color="auto"/>
              <w:right w:val="single" w:sz="4" w:space="0" w:color="auto"/>
            </w:tcBorders>
            <w:shd w:val="clear" w:color="auto" w:fill="D9D9D9" w:themeFill="background1" w:themeFillShade="D9"/>
            <w:vAlign w:val="center"/>
          </w:tcPr>
          <w:p w14:paraId="0ECBC530"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3017.7</w:t>
            </w:r>
          </w:p>
        </w:tc>
        <w:tc>
          <w:tcPr>
            <w:tcW w:w="1529" w:type="dxa"/>
            <w:gridSpan w:val="2"/>
            <w:tcBorders>
              <w:left w:val="single" w:sz="4" w:space="0" w:color="auto"/>
            </w:tcBorders>
            <w:shd w:val="clear" w:color="auto" w:fill="D9D9D9" w:themeFill="background1" w:themeFillShade="D9"/>
            <w:vAlign w:val="center"/>
          </w:tcPr>
          <w:p w14:paraId="3A58880C"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20.1</w:t>
            </w:r>
          </w:p>
        </w:tc>
      </w:tr>
      <w:tr w:rsidR="003529F8" w:rsidRPr="00A6236C" w14:paraId="5A075E5C" w14:textId="77777777" w:rsidTr="009E3D27">
        <w:trPr>
          <w:trHeight w:val="288"/>
          <w:jc w:val="center"/>
        </w:trPr>
        <w:tc>
          <w:tcPr>
            <w:tcW w:w="1919" w:type="dxa"/>
            <w:tcBorders>
              <w:left w:val="nil"/>
              <w:bottom w:val="nil"/>
              <w:right w:val="single" w:sz="4" w:space="0" w:color="auto"/>
            </w:tcBorders>
            <w:shd w:val="clear" w:color="auto" w:fill="auto"/>
            <w:vAlign w:val="center"/>
          </w:tcPr>
          <w:p w14:paraId="3E7CFD24"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Species</w:t>
            </w:r>
          </w:p>
        </w:tc>
        <w:tc>
          <w:tcPr>
            <w:tcW w:w="2085" w:type="dxa"/>
            <w:tcBorders>
              <w:left w:val="single" w:sz="4" w:space="0" w:color="auto"/>
              <w:bottom w:val="nil"/>
              <w:right w:val="single" w:sz="4" w:space="0" w:color="auto"/>
            </w:tcBorders>
          </w:tcPr>
          <w:p w14:paraId="5C082A50"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C. clemensi  </w:t>
            </w:r>
          </w:p>
        </w:tc>
        <w:tc>
          <w:tcPr>
            <w:tcW w:w="2219" w:type="dxa"/>
            <w:tcBorders>
              <w:left w:val="single" w:sz="4" w:space="0" w:color="auto"/>
              <w:bottom w:val="nil"/>
              <w:right w:val="single" w:sz="4" w:space="0" w:color="auto"/>
            </w:tcBorders>
            <w:shd w:val="clear" w:color="auto" w:fill="auto"/>
            <w:vAlign w:val="center"/>
          </w:tcPr>
          <w:p w14:paraId="404C2FE8"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-1497.3</w:t>
            </w:r>
          </w:p>
        </w:tc>
        <w:tc>
          <w:tcPr>
            <w:tcW w:w="1608" w:type="dxa"/>
            <w:gridSpan w:val="2"/>
            <w:tcBorders>
              <w:left w:val="single" w:sz="4" w:space="0" w:color="auto"/>
              <w:bottom w:val="nil"/>
              <w:right w:val="single" w:sz="4" w:space="0" w:color="auto"/>
            </w:tcBorders>
            <w:shd w:val="clear" w:color="auto" w:fill="auto"/>
            <w:vAlign w:val="center"/>
          </w:tcPr>
          <w:p w14:paraId="45D69FE3"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3004.7</w:t>
            </w:r>
          </w:p>
        </w:tc>
        <w:tc>
          <w:tcPr>
            <w:tcW w:w="1529" w:type="dxa"/>
            <w:gridSpan w:val="2"/>
            <w:tcBorders>
              <w:left w:val="single" w:sz="4" w:space="0" w:color="auto"/>
              <w:bottom w:val="nil"/>
            </w:tcBorders>
            <w:shd w:val="clear" w:color="auto" w:fill="auto"/>
            <w:vAlign w:val="center"/>
          </w:tcPr>
          <w:p w14:paraId="55C0A1AD"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7.1</w:t>
            </w:r>
          </w:p>
        </w:tc>
      </w:tr>
      <w:tr w:rsidR="003529F8" w:rsidRPr="00A6236C" w14:paraId="70D2DB6B" w14:textId="77777777" w:rsidTr="009E3D27">
        <w:trPr>
          <w:trHeight w:val="288"/>
          <w:jc w:val="center"/>
        </w:trPr>
        <w:tc>
          <w:tcPr>
            <w:tcW w:w="1919" w:type="dxa"/>
            <w:tcBorders>
              <w:left w:val="nil"/>
              <w:right w:val="single" w:sz="4" w:space="0" w:color="auto"/>
            </w:tcBorders>
            <w:shd w:val="clear" w:color="auto" w:fill="D9D9D9" w:themeFill="background1" w:themeFillShade="D9"/>
            <w:vAlign w:val="center"/>
          </w:tcPr>
          <w:p w14:paraId="67BBDA91"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Species, Year</w:t>
            </w:r>
          </w:p>
        </w:tc>
        <w:tc>
          <w:tcPr>
            <w:tcW w:w="2085" w:type="dxa"/>
            <w:tcBorders>
              <w:left w:val="single" w:sz="4" w:space="0" w:color="auto"/>
              <w:right w:val="single" w:sz="4" w:space="0" w:color="auto"/>
            </w:tcBorders>
            <w:shd w:val="clear" w:color="auto" w:fill="D9D9D9" w:themeFill="background1" w:themeFillShade="D9"/>
          </w:tcPr>
          <w:p w14:paraId="2CBCE324"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C. clemensi  </w:t>
            </w:r>
          </w:p>
        </w:tc>
        <w:tc>
          <w:tcPr>
            <w:tcW w:w="2219" w:type="dxa"/>
            <w:tcBorders>
              <w:left w:val="single" w:sz="4" w:space="0" w:color="auto"/>
              <w:right w:val="single" w:sz="4" w:space="0" w:color="auto"/>
            </w:tcBorders>
            <w:shd w:val="clear" w:color="auto" w:fill="D9D9D9" w:themeFill="background1" w:themeFillShade="D9"/>
            <w:vAlign w:val="center"/>
          </w:tcPr>
          <w:p w14:paraId="65629638"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-1490.7</w:t>
            </w:r>
          </w:p>
        </w:tc>
        <w:tc>
          <w:tcPr>
            <w:tcW w:w="1608" w:type="dxa"/>
            <w:gridSpan w:val="2"/>
            <w:tcBorders>
              <w:left w:val="single" w:sz="4" w:space="0" w:color="auto"/>
              <w:right w:val="single" w:sz="4" w:space="0" w:color="auto"/>
            </w:tcBorders>
            <w:shd w:val="clear" w:color="auto" w:fill="D9D9D9" w:themeFill="background1" w:themeFillShade="D9"/>
            <w:vAlign w:val="center"/>
          </w:tcPr>
          <w:p w14:paraId="1229E0C0"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2997.6</w:t>
            </w:r>
          </w:p>
        </w:tc>
        <w:tc>
          <w:tcPr>
            <w:tcW w:w="1529" w:type="dxa"/>
            <w:gridSpan w:val="2"/>
            <w:tcBorders>
              <w:left w:val="single" w:sz="4" w:space="0" w:color="auto"/>
            </w:tcBorders>
            <w:shd w:val="clear" w:color="auto" w:fill="D9D9D9" w:themeFill="background1" w:themeFillShade="D9"/>
            <w:vAlign w:val="center"/>
          </w:tcPr>
          <w:p w14:paraId="6B9FE9A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0.0</w:t>
            </w:r>
          </w:p>
        </w:tc>
      </w:tr>
      <w:tr w:rsidR="003529F8" w:rsidRPr="00A6236C" w14:paraId="6E85ED99" w14:textId="77777777" w:rsidTr="009E3D27">
        <w:trPr>
          <w:gridAfter w:val="1"/>
          <w:wAfter w:w="6" w:type="dxa"/>
          <w:trHeight w:val="288"/>
          <w:jc w:val="center"/>
        </w:trPr>
        <w:tc>
          <w:tcPr>
            <w:tcW w:w="1919" w:type="dxa"/>
            <w:tcBorders>
              <w:left w:val="nil"/>
              <w:right w:val="single" w:sz="4" w:space="0" w:color="auto"/>
            </w:tcBorders>
            <w:shd w:val="clear" w:color="auto" w:fill="FFFFFF" w:themeFill="background1"/>
          </w:tcPr>
          <w:p w14:paraId="6438838B"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Null</w:t>
            </w:r>
          </w:p>
        </w:tc>
        <w:tc>
          <w:tcPr>
            <w:tcW w:w="2085" w:type="dxa"/>
            <w:tcBorders>
              <w:left w:val="single" w:sz="4" w:space="0" w:color="auto"/>
              <w:right w:val="single" w:sz="4" w:space="0" w:color="auto"/>
            </w:tcBorders>
            <w:shd w:val="clear" w:color="auto" w:fill="FFFFFF" w:themeFill="background1"/>
          </w:tcPr>
          <w:p w14:paraId="671B4615"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L. salmonis</w:t>
            </w:r>
          </w:p>
        </w:tc>
        <w:tc>
          <w:tcPr>
            <w:tcW w:w="2233" w:type="dxa"/>
            <w:gridSpan w:val="2"/>
            <w:tcBorders>
              <w:left w:val="single" w:sz="4" w:space="0" w:color="auto"/>
              <w:right w:val="single" w:sz="4" w:space="0" w:color="auto"/>
            </w:tcBorders>
            <w:shd w:val="clear" w:color="auto" w:fill="FFFFFF" w:themeFill="background1"/>
          </w:tcPr>
          <w:p w14:paraId="1C5C84A0"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-461.3</w:t>
            </w:r>
          </w:p>
        </w:tc>
        <w:tc>
          <w:tcPr>
            <w:tcW w:w="1594" w:type="dxa"/>
            <w:tcBorders>
              <w:left w:val="single" w:sz="4" w:space="0" w:color="auto"/>
              <w:right w:val="single" w:sz="4" w:space="0" w:color="auto"/>
            </w:tcBorders>
            <w:shd w:val="clear" w:color="auto" w:fill="FFFFFF" w:themeFill="background1"/>
          </w:tcPr>
          <w:p w14:paraId="24589E4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928.7</w:t>
            </w:r>
          </w:p>
        </w:tc>
        <w:tc>
          <w:tcPr>
            <w:tcW w:w="1523" w:type="dxa"/>
            <w:tcBorders>
              <w:left w:val="single" w:sz="4" w:space="0" w:color="auto"/>
            </w:tcBorders>
            <w:shd w:val="clear" w:color="auto" w:fill="FFFFFF" w:themeFill="background1"/>
          </w:tcPr>
          <w:p w14:paraId="76BDE84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75.8</w:t>
            </w:r>
          </w:p>
        </w:tc>
      </w:tr>
      <w:tr w:rsidR="003529F8" w:rsidRPr="00A6236C" w14:paraId="05BBF173" w14:textId="77777777" w:rsidTr="009E3D27">
        <w:trPr>
          <w:gridAfter w:val="1"/>
          <w:wAfter w:w="6" w:type="dxa"/>
          <w:trHeight w:val="288"/>
          <w:jc w:val="center"/>
        </w:trPr>
        <w:tc>
          <w:tcPr>
            <w:tcW w:w="1919" w:type="dxa"/>
            <w:tcBorders>
              <w:left w:val="nil"/>
              <w:right w:val="single" w:sz="4" w:space="0" w:color="auto"/>
            </w:tcBorders>
            <w:shd w:val="clear" w:color="auto" w:fill="D9D9D9" w:themeFill="background1" w:themeFillShade="D9"/>
            <w:vAlign w:val="center"/>
          </w:tcPr>
          <w:p w14:paraId="22F8EAC3"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Year</w:t>
            </w:r>
          </w:p>
        </w:tc>
        <w:tc>
          <w:tcPr>
            <w:tcW w:w="2085" w:type="dxa"/>
            <w:tcBorders>
              <w:left w:val="single" w:sz="4" w:space="0" w:color="auto"/>
              <w:right w:val="single" w:sz="4" w:space="0" w:color="auto"/>
            </w:tcBorders>
            <w:shd w:val="clear" w:color="auto" w:fill="D9D9D9" w:themeFill="background1" w:themeFillShade="D9"/>
          </w:tcPr>
          <w:p w14:paraId="42530F2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L. salmonis</w:t>
            </w:r>
          </w:p>
        </w:tc>
        <w:tc>
          <w:tcPr>
            <w:tcW w:w="2233" w:type="dxa"/>
            <w:gridSpan w:val="2"/>
            <w:tcBorders>
              <w:left w:val="single" w:sz="4" w:space="0" w:color="auto"/>
              <w:right w:val="single" w:sz="4" w:space="0" w:color="auto"/>
            </w:tcBorders>
            <w:shd w:val="clear" w:color="auto" w:fill="D9D9D9" w:themeFill="background1" w:themeFillShade="D9"/>
            <w:vAlign w:val="center"/>
          </w:tcPr>
          <w:p w14:paraId="07787275"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-452.4</w:t>
            </w:r>
          </w:p>
        </w:tc>
        <w:tc>
          <w:tcPr>
            <w:tcW w:w="1594" w:type="dxa"/>
            <w:tcBorders>
              <w:left w:val="single" w:sz="4" w:space="0" w:color="auto"/>
              <w:right w:val="single" w:sz="4" w:space="0" w:color="auto"/>
            </w:tcBorders>
            <w:shd w:val="clear" w:color="auto" w:fill="D9D9D9" w:themeFill="background1" w:themeFillShade="D9"/>
            <w:vAlign w:val="center"/>
          </w:tcPr>
          <w:p w14:paraId="32CBA395"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916.7</w:t>
            </w:r>
          </w:p>
        </w:tc>
        <w:tc>
          <w:tcPr>
            <w:tcW w:w="1523" w:type="dxa"/>
            <w:tcBorders>
              <w:left w:val="single" w:sz="4" w:space="0" w:color="auto"/>
            </w:tcBorders>
            <w:shd w:val="clear" w:color="auto" w:fill="D9D9D9" w:themeFill="background1" w:themeFillShade="D9"/>
            <w:vAlign w:val="center"/>
          </w:tcPr>
          <w:p w14:paraId="494F63F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63.9</w:t>
            </w:r>
          </w:p>
        </w:tc>
      </w:tr>
      <w:tr w:rsidR="003529F8" w:rsidRPr="00A6236C" w14:paraId="1E5FE97B" w14:textId="77777777" w:rsidTr="009E3D27">
        <w:trPr>
          <w:gridAfter w:val="1"/>
          <w:wAfter w:w="6" w:type="dxa"/>
          <w:trHeight w:val="288"/>
          <w:jc w:val="center"/>
        </w:trPr>
        <w:tc>
          <w:tcPr>
            <w:tcW w:w="1919" w:type="dxa"/>
            <w:tcBorders>
              <w:left w:val="nil"/>
              <w:bottom w:val="nil"/>
              <w:right w:val="single" w:sz="4" w:space="0" w:color="auto"/>
            </w:tcBorders>
            <w:shd w:val="clear" w:color="auto" w:fill="auto"/>
            <w:vAlign w:val="center"/>
          </w:tcPr>
          <w:p w14:paraId="162A8B04"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Species</w:t>
            </w:r>
          </w:p>
        </w:tc>
        <w:tc>
          <w:tcPr>
            <w:tcW w:w="2085" w:type="dxa"/>
            <w:tcBorders>
              <w:left w:val="single" w:sz="4" w:space="0" w:color="auto"/>
              <w:bottom w:val="nil"/>
              <w:right w:val="single" w:sz="4" w:space="0" w:color="auto"/>
            </w:tcBorders>
          </w:tcPr>
          <w:p w14:paraId="7923E1C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L. salmonis</w:t>
            </w:r>
          </w:p>
        </w:tc>
        <w:tc>
          <w:tcPr>
            <w:tcW w:w="2233" w:type="dxa"/>
            <w:gridSpan w:val="2"/>
            <w:tcBorders>
              <w:left w:val="single" w:sz="4" w:space="0" w:color="auto"/>
              <w:bottom w:val="nil"/>
              <w:right w:val="single" w:sz="4" w:space="0" w:color="auto"/>
            </w:tcBorders>
            <w:shd w:val="clear" w:color="auto" w:fill="auto"/>
            <w:vAlign w:val="center"/>
          </w:tcPr>
          <w:p w14:paraId="709A955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-427.8</w:t>
            </w:r>
          </w:p>
        </w:tc>
        <w:tc>
          <w:tcPr>
            <w:tcW w:w="1594" w:type="dxa"/>
            <w:tcBorders>
              <w:left w:val="single" w:sz="4" w:space="0" w:color="auto"/>
              <w:bottom w:val="nil"/>
              <w:right w:val="single" w:sz="4" w:space="0" w:color="auto"/>
            </w:tcBorders>
            <w:shd w:val="clear" w:color="auto" w:fill="auto"/>
            <w:vAlign w:val="center"/>
          </w:tcPr>
          <w:p w14:paraId="756128F6"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865.7</w:t>
            </w:r>
          </w:p>
        </w:tc>
        <w:tc>
          <w:tcPr>
            <w:tcW w:w="1523" w:type="dxa"/>
            <w:tcBorders>
              <w:left w:val="single" w:sz="4" w:space="0" w:color="auto"/>
              <w:bottom w:val="nil"/>
            </w:tcBorders>
            <w:shd w:val="clear" w:color="auto" w:fill="auto"/>
            <w:vAlign w:val="center"/>
          </w:tcPr>
          <w:p w14:paraId="2B6D6246"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12.8</w:t>
            </w:r>
          </w:p>
        </w:tc>
      </w:tr>
      <w:tr w:rsidR="003529F8" w:rsidRPr="00A6236C" w14:paraId="6BA497EB" w14:textId="77777777" w:rsidTr="009E3D27">
        <w:trPr>
          <w:gridAfter w:val="1"/>
          <w:wAfter w:w="6" w:type="dxa"/>
          <w:trHeight w:val="288"/>
          <w:jc w:val="center"/>
        </w:trPr>
        <w:tc>
          <w:tcPr>
            <w:tcW w:w="1919" w:type="dxa"/>
            <w:tcBorders>
              <w:left w:val="nil"/>
              <w:bottom w:val="single" w:sz="4" w:space="0" w:color="auto"/>
              <w:right w:val="single" w:sz="4" w:space="0" w:color="auto"/>
            </w:tcBorders>
            <w:shd w:val="clear" w:color="auto" w:fill="D9D9D9" w:themeFill="background1" w:themeFillShade="D9"/>
            <w:vAlign w:val="center"/>
          </w:tcPr>
          <w:p w14:paraId="608CC330"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Species, Year</w:t>
            </w:r>
          </w:p>
        </w:tc>
        <w:tc>
          <w:tcPr>
            <w:tcW w:w="2085" w:type="dxa"/>
            <w:tcBorders>
              <w:left w:val="single" w:sz="4" w:space="0" w:color="auto"/>
              <w:bottom w:val="single" w:sz="4" w:space="0" w:color="auto"/>
              <w:right w:val="single" w:sz="4" w:space="0" w:color="auto"/>
            </w:tcBorders>
            <w:shd w:val="clear" w:color="auto" w:fill="D9D9D9" w:themeFill="background1" w:themeFillShade="D9"/>
          </w:tcPr>
          <w:p w14:paraId="1328E86C"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L. salmonis</w:t>
            </w:r>
          </w:p>
        </w:tc>
        <w:tc>
          <w:tcPr>
            <w:tcW w:w="2233" w:type="dxa"/>
            <w:gridSpan w:val="2"/>
            <w:tcBorders>
              <w:left w:val="single" w:sz="4" w:space="0" w:color="auto"/>
              <w:bottom w:val="single" w:sz="4" w:space="0" w:color="auto"/>
              <w:right w:val="single" w:sz="4" w:space="0" w:color="auto"/>
            </w:tcBorders>
            <w:shd w:val="clear" w:color="auto" w:fill="D9D9D9" w:themeFill="background1" w:themeFillShade="D9"/>
            <w:vAlign w:val="center"/>
          </w:tcPr>
          <w:p w14:paraId="236944DD"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-418.4</w:t>
            </w:r>
          </w:p>
        </w:tc>
        <w:tc>
          <w:tcPr>
            <w:tcW w:w="1594" w:type="dxa"/>
            <w:tcBorders>
              <w:left w:val="single" w:sz="4" w:space="0" w:color="auto"/>
              <w:bottom w:val="single" w:sz="4" w:space="0" w:color="auto"/>
              <w:right w:val="single" w:sz="4" w:space="0" w:color="auto"/>
            </w:tcBorders>
            <w:shd w:val="clear" w:color="auto" w:fill="D9D9D9" w:themeFill="background1" w:themeFillShade="D9"/>
            <w:vAlign w:val="center"/>
          </w:tcPr>
          <w:p w14:paraId="18838CA8"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852.8</w:t>
            </w:r>
          </w:p>
        </w:tc>
        <w:tc>
          <w:tcPr>
            <w:tcW w:w="1523" w:type="dxa"/>
            <w:tcBorders>
              <w:left w:val="single" w:sz="4" w:space="0" w:color="auto"/>
              <w:bottom w:val="single" w:sz="4" w:space="0" w:color="auto"/>
            </w:tcBorders>
            <w:shd w:val="clear" w:color="auto" w:fill="D9D9D9" w:themeFill="background1" w:themeFillShade="D9"/>
            <w:vAlign w:val="center"/>
          </w:tcPr>
          <w:p w14:paraId="09B7CF9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0.0</w:t>
            </w:r>
          </w:p>
        </w:tc>
      </w:tr>
    </w:tbl>
    <w:p w14:paraId="24650311" w14:textId="77777777" w:rsidR="004D2569" w:rsidRPr="00207ADB" w:rsidRDefault="004D2569" w:rsidP="004D2569">
      <w:pPr>
        <w:rPr>
          <w:rFonts w:ascii="Times New Roman" w:hAnsi="Times New Roman" w:cs="Times New Roman"/>
          <w:sz w:val="24"/>
          <w:szCs w:val="24"/>
        </w:rPr>
      </w:pPr>
    </w:p>
    <w:p w14:paraId="52335DD8" w14:textId="77777777" w:rsidR="004D2569" w:rsidRPr="00514F6A" w:rsidRDefault="004D2569" w:rsidP="004D2569">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Table </w:t>
      </w:r>
      <w:r w:rsidR="003529F8">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sz w:val="24"/>
          <w:szCs w:val="24"/>
        </w:rPr>
        <w:t>Model results for the highest ranked model</w:t>
      </w:r>
      <w:r w:rsidR="00A6236C">
        <w:rPr>
          <w:rFonts w:ascii="Times New Roman" w:hAnsi="Times New Roman" w:cs="Times New Roman"/>
          <w:sz w:val="24"/>
          <w:szCs w:val="24"/>
        </w:rPr>
        <w:t>s</w:t>
      </w:r>
      <w:r>
        <w:rPr>
          <w:rFonts w:ascii="Times New Roman" w:hAnsi="Times New Roman" w:cs="Times New Roman"/>
          <w:sz w:val="24"/>
          <w:szCs w:val="24"/>
        </w:rPr>
        <w:t xml:space="preserve"> according to the AIC results </w:t>
      </w:r>
    </w:p>
    <w:tbl>
      <w:tblPr>
        <w:tblStyle w:val="TableGrid"/>
        <w:tblW w:w="9374" w:type="dxa"/>
        <w:tblLook w:val="04A0" w:firstRow="1" w:lastRow="0" w:firstColumn="1" w:lastColumn="0" w:noHBand="0" w:noVBand="1"/>
      </w:tblPr>
      <w:tblGrid>
        <w:gridCol w:w="1890"/>
        <w:gridCol w:w="2070"/>
        <w:gridCol w:w="2610"/>
        <w:gridCol w:w="2790"/>
        <w:gridCol w:w="14"/>
      </w:tblGrid>
      <w:tr w:rsidR="003529F8" w:rsidRPr="00A6236C" w14:paraId="1D60E8A1" w14:textId="77777777" w:rsidTr="009E3D27">
        <w:trPr>
          <w:gridAfter w:val="1"/>
          <w:wAfter w:w="14" w:type="dxa"/>
          <w:trHeight w:val="288"/>
        </w:trPr>
        <w:tc>
          <w:tcPr>
            <w:tcW w:w="1890" w:type="dxa"/>
            <w:tcBorders>
              <w:left w:val="nil"/>
              <w:bottom w:val="single" w:sz="4" w:space="0" w:color="auto"/>
            </w:tcBorders>
          </w:tcPr>
          <w:p w14:paraId="17A409ED" w14:textId="77777777" w:rsidR="003529F8" w:rsidRPr="00A6236C" w:rsidRDefault="00A6236C" w:rsidP="003529F8">
            <w:pPr>
              <w:jc w:val="center"/>
              <w:rPr>
                <w:rFonts w:ascii="Times New Roman" w:hAnsi="Times New Roman" w:cs="Times New Roman"/>
                <w:b/>
              </w:rPr>
            </w:pPr>
            <w:r w:rsidRPr="00A6236C">
              <w:rPr>
                <w:rFonts w:ascii="Times New Roman" w:hAnsi="Times New Roman" w:cs="Times New Roman"/>
                <w:b/>
              </w:rPr>
              <w:t>Model</w:t>
            </w:r>
            <w:r w:rsidR="003529F8" w:rsidRPr="00A6236C">
              <w:rPr>
                <w:rFonts w:ascii="Times New Roman" w:hAnsi="Times New Roman" w:cs="Times New Roman"/>
                <w:b/>
                <w:i/>
              </w:rPr>
              <w:t xml:space="preserve"> </w:t>
            </w:r>
            <w:r w:rsidR="003529F8" w:rsidRPr="00A6236C">
              <w:rPr>
                <w:rFonts w:ascii="Times New Roman" w:hAnsi="Times New Roman" w:cs="Times New Roman"/>
                <w:b/>
              </w:rPr>
              <w:t xml:space="preserve"> Output</w:t>
            </w:r>
          </w:p>
        </w:tc>
        <w:tc>
          <w:tcPr>
            <w:tcW w:w="2070" w:type="dxa"/>
            <w:tcBorders>
              <w:bottom w:val="single" w:sz="4" w:space="0" w:color="auto"/>
            </w:tcBorders>
          </w:tcPr>
          <w:p w14:paraId="0B1D9681"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Lice Species</w:t>
            </w:r>
          </w:p>
        </w:tc>
        <w:tc>
          <w:tcPr>
            <w:tcW w:w="2610" w:type="dxa"/>
            <w:tcBorders>
              <w:bottom w:val="single" w:sz="4" w:space="0" w:color="auto"/>
            </w:tcBorders>
          </w:tcPr>
          <w:p w14:paraId="09237855"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Coefficient</w:t>
            </w:r>
          </w:p>
        </w:tc>
        <w:tc>
          <w:tcPr>
            <w:tcW w:w="2790" w:type="dxa"/>
            <w:tcBorders>
              <w:bottom w:val="single" w:sz="4" w:space="0" w:color="auto"/>
              <w:right w:val="nil"/>
            </w:tcBorders>
          </w:tcPr>
          <w:p w14:paraId="30CC0176"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Standard Error</w:t>
            </w:r>
          </w:p>
        </w:tc>
      </w:tr>
      <w:tr w:rsidR="003529F8" w:rsidRPr="00A6236C" w14:paraId="565BBB12" w14:textId="77777777" w:rsidTr="009E3D27">
        <w:trPr>
          <w:gridAfter w:val="1"/>
          <w:wAfter w:w="14" w:type="dxa"/>
          <w:trHeight w:val="288"/>
        </w:trPr>
        <w:tc>
          <w:tcPr>
            <w:tcW w:w="1890" w:type="dxa"/>
            <w:tcBorders>
              <w:left w:val="nil"/>
              <w:bottom w:val="nil"/>
              <w:right w:val="single" w:sz="4" w:space="0" w:color="auto"/>
            </w:tcBorders>
            <w:shd w:val="clear" w:color="auto" w:fill="D9D9D9" w:themeFill="background1" w:themeFillShade="D9"/>
          </w:tcPr>
          <w:p w14:paraId="29C93D62"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 xml:space="preserve"> Chum</w:t>
            </w:r>
          </w:p>
        </w:tc>
        <w:tc>
          <w:tcPr>
            <w:tcW w:w="2070" w:type="dxa"/>
            <w:tcBorders>
              <w:left w:val="single" w:sz="4" w:space="0" w:color="auto"/>
              <w:bottom w:val="nil"/>
              <w:right w:val="single" w:sz="4" w:space="0" w:color="auto"/>
            </w:tcBorders>
            <w:shd w:val="clear" w:color="auto" w:fill="D9D9D9" w:themeFill="background1" w:themeFillShade="D9"/>
          </w:tcPr>
          <w:p w14:paraId="2844AABA"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left w:val="single" w:sz="4" w:space="0" w:color="auto"/>
              <w:bottom w:val="nil"/>
            </w:tcBorders>
            <w:shd w:val="clear" w:color="auto" w:fill="D9D9D9" w:themeFill="background1" w:themeFillShade="D9"/>
          </w:tcPr>
          <w:p w14:paraId="6D56580A"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-2.0747</w:t>
            </w:r>
          </w:p>
        </w:tc>
        <w:tc>
          <w:tcPr>
            <w:tcW w:w="2790" w:type="dxa"/>
            <w:tcBorders>
              <w:bottom w:val="nil"/>
              <w:right w:val="nil"/>
            </w:tcBorders>
            <w:shd w:val="clear" w:color="auto" w:fill="D9D9D9" w:themeFill="background1" w:themeFillShade="D9"/>
          </w:tcPr>
          <w:p w14:paraId="247C79DC"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0.3620</w:t>
            </w:r>
          </w:p>
        </w:tc>
      </w:tr>
      <w:tr w:rsidR="003529F8" w:rsidRPr="00A6236C" w14:paraId="33836621" w14:textId="77777777" w:rsidTr="009E3D27">
        <w:trPr>
          <w:gridAfter w:val="1"/>
          <w:wAfter w:w="14" w:type="dxa"/>
          <w:trHeight w:val="288"/>
        </w:trPr>
        <w:tc>
          <w:tcPr>
            <w:tcW w:w="1890" w:type="dxa"/>
            <w:tcBorders>
              <w:top w:val="nil"/>
              <w:left w:val="nil"/>
              <w:bottom w:val="nil"/>
              <w:right w:val="single" w:sz="4" w:space="0" w:color="auto"/>
            </w:tcBorders>
          </w:tcPr>
          <w:p w14:paraId="18248CB0"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Pink</w:t>
            </w:r>
          </w:p>
        </w:tc>
        <w:tc>
          <w:tcPr>
            <w:tcW w:w="2070" w:type="dxa"/>
            <w:tcBorders>
              <w:top w:val="nil"/>
              <w:left w:val="single" w:sz="4" w:space="0" w:color="auto"/>
              <w:bottom w:val="nil"/>
              <w:right w:val="single" w:sz="4" w:space="0" w:color="auto"/>
            </w:tcBorders>
          </w:tcPr>
          <w:p w14:paraId="4D360C09"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2D7895C7"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-1.2833</w:t>
            </w:r>
          </w:p>
        </w:tc>
        <w:tc>
          <w:tcPr>
            <w:tcW w:w="2790" w:type="dxa"/>
            <w:tcBorders>
              <w:top w:val="nil"/>
              <w:bottom w:val="nil"/>
              <w:right w:val="nil"/>
            </w:tcBorders>
          </w:tcPr>
          <w:p w14:paraId="0616CB56"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0.3241</w:t>
            </w:r>
          </w:p>
        </w:tc>
      </w:tr>
      <w:tr w:rsidR="003529F8" w:rsidRPr="00A6236C" w14:paraId="6B70ACDB" w14:textId="77777777" w:rsidTr="009E3D27">
        <w:trPr>
          <w:gridAfter w:val="1"/>
          <w:wAfter w:w="14" w:type="dxa"/>
          <w:trHeight w:val="288"/>
        </w:trPr>
        <w:tc>
          <w:tcPr>
            <w:tcW w:w="1890" w:type="dxa"/>
            <w:tcBorders>
              <w:top w:val="nil"/>
              <w:left w:val="nil"/>
              <w:bottom w:val="nil"/>
              <w:right w:val="single" w:sz="4" w:space="0" w:color="auto"/>
            </w:tcBorders>
            <w:shd w:val="clear" w:color="auto" w:fill="D9D9D9" w:themeFill="background1" w:themeFillShade="D9"/>
          </w:tcPr>
          <w:p w14:paraId="52F1C931"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Sockeye</w:t>
            </w:r>
          </w:p>
        </w:tc>
        <w:tc>
          <w:tcPr>
            <w:tcW w:w="2070" w:type="dxa"/>
            <w:tcBorders>
              <w:top w:val="nil"/>
              <w:left w:val="single" w:sz="4" w:space="0" w:color="auto"/>
              <w:bottom w:val="nil"/>
              <w:right w:val="single" w:sz="4" w:space="0" w:color="auto"/>
            </w:tcBorders>
            <w:shd w:val="clear" w:color="auto" w:fill="D9D9D9" w:themeFill="background1" w:themeFillShade="D9"/>
          </w:tcPr>
          <w:p w14:paraId="20C04866"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0BA6449A"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-3.5723</w:t>
            </w:r>
          </w:p>
        </w:tc>
        <w:tc>
          <w:tcPr>
            <w:tcW w:w="2790" w:type="dxa"/>
            <w:tcBorders>
              <w:top w:val="nil"/>
              <w:bottom w:val="nil"/>
              <w:right w:val="nil"/>
            </w:tcBorders>
            <w:shd w:val="clear" w:color="auto" w:fill="D9D9D9" w:themeFill="background1" w:themeFillShade="D9"/>
          </w:tcPr>
          <w:p w14:paraId="04A28FBB"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0.4034</w:t>
            </w:r>
          </w:p>
        </w:tc>
      </w:tr>
      <w:tr w:rsidR="003529F8" w:rsidRPr="00A6236C" w14:paraId="1E0C3FA7" w14:textId="77777777" w:rsidTr="009E3D27">
        <w:trPr>
          <w:gridAfter w:val="1"/>
          <w:wAfter w:w="14" w:type="dxa"/>
          <w:trHeight w:val="288"/>
        </w:trPr>
        <w:tc>
          <w:tcPr>
            <w:tcW w:w="1890" w:type="dxa"/>
            <w:tcBorders>
              <w:top w:val="nil"/>
              <w:left w:val="nil"/>
              <w:bottom w:val="nil"/>
              <w:right w:val="single" w:sz="4" w:space="0" w:color="auto"/>
            </w:tcBorders>
          </w:tcPr>
          <w:p w14:paraId="5CA4490A"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2016</w:t>
            </w:r>
          </w:p>
        </w:tc>
        <w:tc>
          <w:tcPr>
            <w:tcW w:w="2070" w:type="dxa"/>
            <w:tcBorders>
              <w:top w:val="nil"/>
              <w:left w:val="single" w:sz="4" w:space="0" w:color="auto"/>
              <w:bottom w:val="nil"/>
              <w:right w:val="single" w:sz="4" w:space="0" w:color="auto"/>
            </w:tcBorders>
          </w:tcPr>
          <w:p w14:paraId="2592EBA9"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106782DF"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-0.6621</w:t>
            </w:r>
          </w:p>
        </w:tc>
        <w:tc>
          <w:tcPr>
            <w:tcW w:w="2790" w:type="dxa"/>
            <w:tcBorders>
              <w:top w:val="nil"/>
              <w:bottom w:val="nil"/>
              <w:right w:val="nil"/>
            </w:tcBorders>
          </w:tcPr>
          <w:p w14:paraId="6E145BA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0.3923</w:t>
            </w:r>
          </w:p>
        </w:tc>
      </w:tr>
      <w:tr w:rsidR="003529F8" w:rsidRPr="00A6236C" w14:paraId="3A0DC2F1" w14:textId="77777777" w:rsidTr="009E3D27">
        <w:trPr>
          <w:gridAfter w:val="1"/>
          <w:wAfter w:w="14" w:type="dxa"/>
          <w:trHeight w:val="288"/>
        </w:trPr>
        <w:tc>
          <w:tcPr>
            <w:tcW w:w="1890" w:type="dxa"/>
            <w:tcBorders>
              <w:top w:val="nil"/>
              <w:left w:val="nil"/>
              <w:bottom w:val="nil"/>
              <w:right w:val="single" w:sz="4" w:space="0" w:color="auto"/>
            </w:tcBorders>
            <w:shd w:val="clear" w:color="auto" w:fill="D9D9D9" w:themeFill="background1" w:themeFillShade="D9"/>
          </w:tcPr>
          <w:p w14:paraId="56F2AF6D"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2017</w:t>
            </w:r>
          </w:p>
        </w:tc>
        <w:tc>
          <w:tcPr>
            <w:tcW w:w="2070" w:type="dxa"/>
            <w:tcBorders>
              <w:top w:val="nil"/>
              <w:left w:val="single" w:sz="4" w:space="0" w:color="auto"/>
              <w:bottom w:val="nil"/>
              <w:right w:val="single" w:sz="4" w:space="0" w:color="auto"/>
            </w:tcBorders>
            <w:shd w:val="clear" w:color="auto" w:fill="D9D9D9" w:themeFill="background1" w:themeFillShade="D9"/>
          </w:tcPr>
          <w:p w14:paraId="3740C68F"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4B0E2D3F"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-2.1076</w:t>
            </w:r>
          </w:p>
        </w:tc>
        <w:tc>
          <w:tcPr>
            <w:tcW w:w="2790" w:type="dxa"/>
            <w:tcBorders>
              <w:top w:val="nil"/>
              <w:bottom w:val="nil"/>
              <w:right w:val="nil"/>
            </w:tcBorders>
            <w:shd w:val="clear" w:color="auto" w:fill="D9D9D9" w:themeFill="background1" w:themeFillShade="D9"/>
          </w:tcPr>
          <w:p w14:paraId="79EAA6CB"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0.9000</w:t>
            </w:r>
          </w:p>
        </w:tc>
      </w:tr>
      <w:tr w:rsidR="003529F8" w:rsidRPr="00A6236C" w14:paraId="3D59C31D" w14:textId="77777777" w:rsidTr="009E3D27">
        <w:trPr>
          <w:gridAfter w:val="1"/>
          <w:wAfter w:w="14" w:type="dxa"/>
          <w:trHeight w:val="288"/>
        </w:trPr>
        <w:tc>
          <w:tcPr>
            <w:tcW w:w="1890" w:type="dxa"/>
            <w:tcBorders>
              <w:top w:val="nil"/>
              <w:left w:val="nil"/>
              <w:bottom w:val="nil"/>
              <w:right w:val="single" w:sz="4" w:space="0" w:color="auto"/>
            </w:tcBorders>
          </w:tcPr>
          <w:p w14:paraId="3CFC6181"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2018</w:t>
            </w:r>
          </w:p>
        </w:tc>
        <w:tc>
          <w:tcPr>
            <w:tcW w:w="2070" w:type="dxa"/>
            <w:tcBorders>
              <w:top w:val="nil"/>
              <w:left w:val="single" w:sz="4" w:space="0" w:color="auto"/>
              <w:bottom w:val="nil"/>
              <w:right w:val="single" w:sz="4" w:space="0" w:color="auto"/>
            </w:tcBorders>
          </w:tcPr>
          <w:p w14:paraId="3935766B"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530CB791"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-2.1381</w:t>
            </w:r>
          </w:p>
        </w:tc>
        <w:tc>
          <w:tcPr>
            <w:tcW w:w="2790" w:type="dxa"/>
            <w:tcBorders>
              <w:top w:val="nil"/>
              <w:bottom w:val="nil"/>
              <w:right w:val="nil"/>
            </w:tcBorders>
          </w:tcPr>
          <w:p w14:paraId="29EB279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0.5178</w:t>
            </w:r>
          </w:p>
        </w:tc>
      </w:tr>
      <w:tr w:rsidR="00A6236C" w:rsidRPr="00A6236C" w14:paraId="54FBBDB7" w14:textId="77777777" w:rsidTr="009E3D27">
        <w:trPr>
          <w:trHeight w:val="288"/>
        </w:trPr>
        <w:tc>
          <w:tcPr>
            <w:tcW w:w="1890" w:type="dxa"/>
            <w:tcBorders>
              <w:top w:val="nil"/>
              <w:left w:val="nil"/>
              <w:bottom w:val="nil"/>
              <w:right w:val="single" w:sz="4" w:space="0" w:color="auto"/>
            </w:tcBorders>
            <w:shd w:val="clear" w:color="auto" w:fill="D9D9D9" w:themeFill="background1" w:themeFillShade="D9"/>
          </w:tcPr>
          <w:p w14:paraId="379EF66B"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 xml:space="preserve"> Chum</w:t>
            </w:r>
          </w:p>
        </w:tc>
        <w:tc>
          <w:tcPr>
            <w:tcW w:w="2070" w:type="dxa"/>
            <w:tcBorders>
              <w:top w:val="nil"/>
              <w:left w:val="single" w:sz="4" w:space="0" w:color="auto"/>
              <w:bottom w:val="nil"/>
              <w:right w:val="single" w:sz="4" w:space="0" w:color="auto"/>
            </w:tcBorders>
            <w:shd w:val="clear" w:color="auto" w:fill="D9D9D9" w:themeFill="background1" w:themeFillShade="D9"/>
          </w:tcPr>
          <w:p w14:paraId="68603A44"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4EA822E9"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-0.9367</w:t>
            </w:r>
          </w:p>
        </w:tc>
        <w:tc>
          <w:tcPr>
            <w:tcW w:w="2804" w:type="dxa"/>
            <w:gridSpan w:val="2"/>
            <w:tcBorders>
              <w:top w:val="nil"/>
              <w:bottom w:val="nil"/>
              <w:right w:val="nil"/>
            </w:tcBorders>
            <w:shd w:val="clear" w:color="auto" w:fill="D9D9D9" w:themeFill="background1" w:themeFillShade="D9"/>
          </w:tcPr>
          <w:p w14:paraId="2350272D"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0.1667</w:t>
            </w:r>
          </w:p>
        </w:tc>
      </w:tr>
      <w:tr w:rsidR="00A6236C" w:rsidRPr="00A6236C" w14:paraId="233DD446" w14:textId="77777777" w:rsidTr="009E3D27">
        <w:trPr>
          <w:trHeight w:val="288"/>
        </w:trPr>
        <w:tc>
          <w:tcPr>
            <w:tcW w:w="1890" w:type="dxa"/>
            <w:tcBorders>
              <w:top w:val="nil"/>
              <w:left w:val="nil"/>
              <w:bottom w:val="nil"/>
              <w:right w:val="single" w:sz="4" w:space="0" w:color="auto"/>
            </w:tcBorders>
          </w:tcPr>
          <w:p w14:paraId="58AA038D"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Pink</w:t>
            </w:r>
          </w:p>
        </w:tc>
        <w:tc>
          <w:tcPr>
            <w:tcW w:w="2070" w:type="dxa"/>
            <w:tcBorders>
              <w:top w:val="nil"/>
              <w:left w:val="single" w:sz="4" w:space="0" w:color="auto"/>
              <w:bottom w:val="nil"/>
              <w:right w:val="single" w:sz="4" w:space="0" w:color="auto"/>
            </w:tcBorders>
          </w:tcPr>
          <w:p w14:paraId="0D570B8C"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5F62ACBC"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-0.3512</w:t>
            </w:r>
          </w:p>
        </w:tc>
        <w:tc>
          <w:tcPr>
            <w:tcW w:w="2804" w:type="dxa"/>
            <w:gridSpan w:val="2"/>
            <w:tcBorders>
              <w:top w:val="nil"/>
              <w:bottom w:val="nil"/>
              <w:right w:val="nil"/>
            </w:tcBorders>
          </w:tcPr>
          <w:p w14:paraId="67898EF2"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0.1508</w:t>
            </w:r>
          </w:p>
        </w:tc>
      </w:tr>
      <w:tr w:rsidR="00A6236C" w:rsidRPr="00A6236C" w14:paraId="39088814" w14:textId="77777777" w:rsidTr="009E3D27">
        <w:trPr>
          <w:trHeight w:val="288"/>
        </w:trPr>
        <w:tc>
          <w:tcPr>
            <w:tcW w:w="1890" w:type="dxa"/>
            <w:tcBorders>
              <w:top w:val="nil"/>
              <w:left w:val="nil"/>
              <w:bottom w:val="nil"/>
              <w:right w:val="single" w:sz="4" w:space="0" w:color="auto"/>
            </w:tcBorders>
            <w:shd w:val="clear" w:color="auto" w:fill="D9D9D9" w:themeFill="background1" w:themeFillShade="D9"/>
          </w:tcPr>
          <w:p w14:paraId="16054CA9"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Sockeye</w:t>
            </w:r>
          </w:p>
        </w:tc>
        <w:tc>
          <w:tcPr>
            <w:tcW w:w="2070" w:type="dxa"/>
            <w:tcBorders>
              <w:top w:val="nil"/>
              <w:left w:val="single" w:sz="4" w:space="0" w:color="auto"/>
              <w:bottom w:val="nil"/>
              <w:right w:val="single" w:sz="4" w:space="0" w:color="auto"/>
            </w:tcBorders>
            <w:shd w:val="clear" w:color="auto" w:fill="D9D9D9" w:themeFill="background1" w:themeFillShade="D9"/>
          </w:tcPr>
          <w:p w14:paraId="645AB0F4"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06437E60"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-0.4703</w:t>
            </w:r>
          </w:p>
        </w:tc>
        <w:tc>
          <w:tcPr>
            <w:tcW w:w="2804" w:type="dxa"/>
            <w:gridSpan w:val="2"/>
            <w:tcBorders>
              <w:top w:val="nil"/>
              <w:bottom w:val="nil"/>
              <w:right w:val="nil"/>
            </w:tcBorders>
            <w:shd w:val="clear" w:color="auto" w:fill="D9D9D9" w:themeFill="background1" w:themeFillShade="D9"/>
          </w:tcPr>
          <w:p w14:paraId="6653D468"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0.1467</w:t>
            </w:r>
          </w:p>
        </w:tc>
      </w:tr>
      <w:tr w:rsidR="00A6236C" w:rsidRPr="00A6236C" w14:paraId="09371CAA" w14:textId="77777777" w:rsidTr="009E3D27">
        <w:trPr>
          <w:trHeight w:val="288"/>
        </w:trPr>
        <w:tc>
          <w:tcPr>
            <w:tcW w:w="1890" w:type="dxa"/>
            <w:tcBorders>
              <w:top w:val="nil"/>
              <w:left w:val="nil"/>
              <w:bottom w:val="nil"/>
              <w:right w:val="single" w:sz="4" w:space="0" w:color="auto"/>
            </w:tcBorders>
          </w:tcPr>
          <w:p w14:paraId="17592921"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2016</w:t>
            </w:r>
          </w:p>
        </w:tc>
        <w:tc>
          <w:tcPr>
            <w:tcW w:w="2070" w:type="dxa"/>
            <w:tcBorders>
              <w:top w:val="nil"/>
              <w:left w:val="single" w:sz="4" w:space="0" w:color="auto"/>
              <w:bottom w:val="nil"/>
              <w:right w:val="single" w:sz="4" w:space="0" w:color="auto"/>
            </w:tcBorders>
          </w:tcPr>
          <w:p w14:paraId="528BA3DD"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521A3D0F"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-0.6012</w:t>
            </w:r>
          </w:p>
        </w:tc>
        <w:tc>
          <w:tcPr>
            <w:tcW w:w="2804" w:type="dxa"/>
            <w:gridSpan w:val="2"/>
            <w:tcBorders>
              <w:top w:val="nil"/>
              <w:bottom w:val="nil"/>
              <w:right w:val="nil"/>
            </w:tcBorders>
          </w:tcPr>
          <w:p w14:paraId="53A5583E"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0.1735</w:t>
            </w:r>
          </w:p>
        </w:tc>
      </w:tr>
      <w:tr w:rsidR="00A6236C" w:rsidRPr="00A6236C" w14:paraId="64048EBA" w14:textId="77777777" w:rsidTr="009E3D27">
        <w:trPr>
          <w:trHeight w:val="288"/>
        </w:trPr>
        <w:tc>
          <w:tcPr>
            <w:tcW w:w="1890" w:type="dxa"/>
            <w:tcBorders>
              <w:top w:val="nil"/>
              <w:left w:val="nil"/>
              <w:bottom w:val="nil"/>
              <w:right w:val="single" w:sz="4" w:space="0" w:color="auto"/>
            </w:tcBorders>
            <w:shd w:val="clear" w:color="auto" w:fill="D9D9D9" w:themeFill="background1" w:themeFillShade="D9"/>
          </w:tcPr>
          <w:p w14:paraId="22536CF1"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2017</w:t>
            </w:r>
          </w:p>
        </w:tc>
        <w:tc>
          <w:tcPr>
            <w:tcW w:w="2070" w:type="dxa"/>
            <w:tcBorders>
              <w:top w:val="nil"/>
              <w:left w:val="single" w:sz="4" w:space="0" w:color="auto"/>
              <w:bottom w:val="nil"/>
              <w:right w:val="single" w:sz="4" w:space="0" w:color="auto"/>
            </w:tcBorders>
            <w:shd w:val="clear" w:color="auto" w:fill="D9D9D9" w:themeFill="background1" w:themeFillShade="D9"/>
          </w:tcPr>
          <w:p w14:paraId="75872274"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5C41B23A"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-0.8461</w:t>
            </w:r>
          </w:p>
        </w:tc>
        <w:tc>
          <w:tcPr>
            <w:tcW w:w="2804" w:type="dxa"/>
            <w:gridSpan w:val="2"/>
            <w:tcBorders>
              <w:top w:val="nil"/>
              <w:bottom w:val="nil"/>
              <w:right w:val="nil"/>
            </w:tcBorders>
            <w:shd w:val="clear" w:color="auto" w:fill="D9D9D9" w:themeFill="background1" w:themeFillShade="D9"/>
          </w:tcPr>
          <w:p w14:paraId="5F5F3F19"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0.3117</w:t>
            </w:r>
          </w:p>
        </w:tc>
      </w:tr>
      <w:tr w:rsidR="00A6236C" w:rsidRPr="00A6236C" w14:paraId="632F9801" w14:textId="77777777" w:rsidTr="009E3D27">
        <w:trPr>
          <w:trHeight w:val="288"/>
        </w:trPr>
        <w:tc>
          <w:tcPr>
            <w:tcW w:w="1890" w:type="dxa"/>
            <w:tcBorders>
              <w:top w:val="nil"/>
              <w:left w:val="nil"/>
              <w:bottom w:val="single" w:sz="4" w:space="0" w:color="auto"/>
              <w:right w:val="single" w:sz="4" w:space="0" w:color="auto"/>
            </w:tcBorders>
          </w:tcPr>
          <w:p w14:paraId="1DE45DF3"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2018</w:t>
            </w:r>
          </w:p>
        </w:tc>
        <w:tc>
          <w:tcPr>
            <w:tcW w:w="2070" w:type="dxa"/>
            <w:tcBorders>
              <w:top w:val="nil"/>
              <w:left w:val="single" w:sz="4" w:space="0" w:color="auto"/>
              <w:bottom w:val="single" w:sz="4" w:space="0" w:color="auto"/>
              <w:right w:val="single" w:sz="4" w:space="0" w:color="auto"/>
            </w:tcBorders>
          </w:tcPr>
          <w:p w14:paraId="5CF4E7BA"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single" w:sz="4" w:space="0" w:color="auto"/>
            </w:tcBorders>
          </w:tcPr>
          <w:p w14:paraId="3A6AAA1B"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-0.5259</w:t>
            </w:r>
          </w:p>
        </w:tc>
        <w:tc>
          <w:tcPr>
            <w:tcW w:w="2804" w:type="dxa"/>
            <w:gridSpan w:val="2"/>
            <w:tcBorders>
              <w:top w:val="nil"/>
              <w:bottom w:val="single" w:sz="4" w:space="0" w:color="auto"/>
              <w:right w:val="nil"/>
            </w:tcBorders>
          </w:tcPr>
          <w:p w14:paraId="290C97FD"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0.1935</w:t>
            </w:r>
          </w:p>
        </w:tc>
      </w:tr>
    </w:tbl>
    <w:p w14:paraId="33E74910" w14:textId="77777777" w:rsidR="004D2569" w:rsidRDefault="004D2569" w:rsidP="004D2569">
      <w:pPr>
        <w:spacing w:line="360" w:lineRule="auto"/>
        <w:rPr>
          <w:rFonts w:ascii="Times New Roman" w:hAnsi="Times New Roman" w:cs="Times New Roman"/>
          <w:sz w:val="24"/>
          <w:szCs w:val="24"/>
        </w:rPr>
      </w:pPr>
    </w:p>
    <w:p w14:paraId="4AEAB777" w14:textId="77777777" w:rsidR="00BF5CDD" w:rsidRDefault="00BF5CDD" w:rsidP="004D2569">
      <w:pPr>
        <w:spacing w:line="360" w:lineRule="auto"/>
        <w:rPr>
          <w:rFonts w:ascii="Times New Roman" w:hAnsi="Times New Roman" w:cs="Times New Roman"/>
          <w:sz w:val="24"/>
          <w:szCs w:val="24"/>
        </w:rPr>
      </w:pPr>
    </w:p>
    <w:p w14:paraId="298D231A" w14:textId="77777777" w:rsidR="00BF5CDD" w:rsidRDefault="00BF5CDD" w:rsidP="004D2569">
      <w:pPr>
        <w:spacing w:line="360" w:lineRule="auto"/>
        <w:rPr>
          <w:rFonts w:ascii="Times New Roman" w:hAnsi="Times New Roman" w:cs="Times New Roman"/>
          <w:sz w:val="24"/>
          <w:szCs w:val="24"/>
        </w:rPr>
      </w:pPr>
    </w:p>
    <w:p w14:paraId="2688723D" w14:textId="77777777" w:rsidR="00BF5CDD" w:rsidRPr="008463E3" w:rsidRDefault="00BF5CDD" w:rsidP="004D2569">
      <w:pPr>
        <w:spacing w:line="360" w:lineRule="auto"/>
        <w:rPr>
          <w:rFonts w:ascii="Times New Roman" w:hAnsi="Times New Roman" w:cs="Times New Roman"/>
          <w:sz w:val="24"/>
          <w:szCs w:val="24"/>
        </w:rPr>
      </w:pPr>
    </w:p>
    <w:p w14:paraId="5B93672C" w14:textId="77777777" w:rsidR="009E3D27" w:rsidRDefault="009E3D27" w:rsidP="004D2569">
      <w:pPr>
        <w:rPr>
          <w:rFonts w:ascii="Times New Roman" w:hAnsi="Times New Roman" w:cs="Times New Roman"/>
          <w:b/>
          <w:sz w:val="24"/>
          <w:szCs w:val="24"/>
        </w:rPr>
      </w:pPr>
    </w:p>
    <w:p w14:paraId="40E9FB18" w14:textId="77777777" w:rsidR="009E3D27" w:rsidRDefault="009E3D27" w:rsidP="004D2569">
      <w:pPr>
        <w:rPr>
          <w:rFonts w:ascii="Times New Roman" w:hAnsi="Times New Roman" w:cs="Times New Roman"/>
          <w:b/>
          <w:sz w:val="24"/>
          <w:szCs w:val="24"/>
        </w:rPr>
      </w:pPr>
    </w:p>
    <w:p w14:paraId="6B52A813" w14:textId="77777777" w:rsidR="009E3D27" w:rsidRDefault="009E3D27" w:rsidP="004D2569">
      <w:pPr>
        <w:rPr>
          <w:rFonts w:ascii="Times New Roman" w:hAnsi="Times New Roman" w:cs="Times New Roman"/>
          <w:b/>
          <w:sz w:val="24"/>
          <w:szCs w:val="24"/>
        </w:rPr>
      </w:pPr>
    </w:p>
    <w:p w14:paraId="5D06D15E" w14:textId="77777777" w:rsidR="009E3D27" w:rsidRDefault="009E3D27" w:rsidP="004D2569">
      <w:pPr>
        <w:rPr>
          <w:rFonts w:ascii="Times New Roman" w:hAnsi="Times New Roman" w:cs="Times New Roman"/>
          <w:b/>
          <w:sz w:val="24"/>
          <w:szCs w:val="24"/>
        </w:rPr>
      </w:pPr>
    </w:p>
    <w:p w14:paraId="699AF5B6" w14:textId="77777777" w:rsidR="009E3D27" w:rsidRDefault="009E3D27" w:rsidP="004D2569">
      <w:pPr>
        <w:rPr>
          <w:rFonts w:ascii="Times New Roman" w:hAnsi="Times New Roman" w:cs="Times New Roman"/>
          <w:b/>
          <w:sz w:val="24"/>
          <w:szCs w:val="24"/>
        </w:rPr>
      </w:pPr>
    </w:p>
    <w:p w14:paraId="78D13CE7" w14:textId="77777777" w:rsidR="009E3D27" w:rsidRDefault="009E3D27" w:rsidP="004D2569">
      <w:pPr>
        <w:rPr>
          <w:rFonts w:ascii="Times New Roman" w:hAnsi="Times New Roman" w:cs="Times New Roman"/>
          <w:b/>
          <w:sz w:val="24"/>
          <w:szCs w:val="24"/>
        </w:rPr>
      </w:pPr>
    </w:p>
    <w:p w14:paraId="0E1A5871" w14:textId="77777777" w:rsidR="004D2569" w:rsidRPr="00BF5CDD" w:rsidRDefault="004D2569" w:rsidP="004D2569">
      <w:pPr>
        <w:rPr>
          <w:rFonts w:ascii="Times New Roman" w:hAnsi="Times New Roman" w:cs="Times New Roman"/>
          <w:sz w:val="24"/>
          <w:szCs w:val="24"/>
        </w:rPr>
      </w:pPr>
      <w:r w:rsidRPr="00BF5CDD">
        <w:rPr>
          <w:rFonts w:ascii="Times New Roman" w:hAnsi="Times New Roman" w:cs="Times New Roman"/>
          <w:b/>
          <w:sz w:val="24"/>
          <w:szCs w:val="24"/>
        </w:rPr>
        <w:lastRenderedPageBreak/>
        <w:t xml:space="preserve">Table </w:t>
      </w:r>
      <w:r w:rsidR="00BF5CDD" w:rsidRPr="00BF5CDD">
        <w:rPr>
          <w:rFonts w:ascii="Times New Roman" w:hAnsi="Times New Roman" w:cs="Times New Roman"/>
          <w:b/>
          <w:sz w:val="24"/>
          <w:szCs w:val="24"/>
        </w:rPr>
        <w:t>3</w:t>
      </w:r>
      <w:r w:rsidRPr="00BF5CDD">
        <w:rPr>
          <w:rFonts w:ascii="Times New Roman" w:hAnsi="Times New Roman" w:cs="Times New Roman"/>
          <w:b/>
          <w:sz w:val="24"/>
          <w:szCs w:val="24"/>
        </w:rPr>
        <w:t xml:space="preserve">: </w:t>
      </w:r>
      <w:r w:rsidRPr="00BF5CDD">
        <w:rPr>
          <w:rFonts w:ascii="Times New Roman" w:hAnsi="Times New Roman" w:cs="Times New Roman"/>
          <w:sz w:val="24"/>
          <w:szCs w:val="24"/>
        </w:rPr>
        <w:t xml:space="preserve">AIC table for region level effects of data for </w:t>
      </w:r>
      <w:r w:rsidRPr="00BF5CDD">
        <w:rPr>
          <w:rFonts w:ascii="Times New Roman" w:hAnsi="Times New Roman" w:cs="Times New Roman"/>
          <w:i/>
          <w:sz w:val="24"/>
          <w:szCs w:val="24"/>
        </w:rPr>
        <w:t xml:space="preserve">C. clemensi </w:t>
      </w:r>
      <w:r w:rsidRPr="00BF5CDD">
        <w:rPr>
          <w:rFonts w:ascii="Times New Roman" w:hAnsi="Times New Roman" w:cs="Times New Roman"/>
          <w:sz w:val="24"/>
          <w:szCs w:val="24"/>
        </w:rPr>
        <w:t xml:space="preserve">and chum salmon </w:t>
      </w:r>
    </w:p>
    <w:tbl>
      <w:tblPr>
        <w:tblStyle w:val="TableGrid"/>
        <w:tblW w:w="9360" w:type="dxa"/>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6"/>
        <w:gridCol w:w="1531"/>
        <w:gridCol w:w="1478"/>
        <w:gridCol w:w="1788"/>
        <w:gridCol w:w="1313"/>
        <w:gridCol w:w="1344"/>
      </w:tblGrid>
      <w:tr w:rsidR="00A6236C" w:rsidRPr="00BF5CDD" w14:paraId="77FBC93F" w14:textId="77777777" w:rsidTr="009E3D27">
        <w:trPr>
          <w:trHeight w:val="288"/>
          <w:jc w:val="center"/>
        </w:trPr>
        <w:tc>
          <w:tcPr>
            <w:tcW w:w="1906" w:type="dxa"/>
            <w:tcBorders>
              <w:top w:val="single" w:sz="4" w:space="0" w:color="auto"/>
              <w:left w:val="nil"/>
              <w:bottom w:val="single" w:sz="4" w:space="0" w:color="auto"/>
              <w:right w:val="single" w:sz="4" w:space="0" w:color="auto"/>
            </w:tcBorders>
          </w:tcPr>
          <w:p w14:paraId="23BF9788" w14:textId="77777777" w:rsidR="00A6236C" w:rsidRPr="00BF5CDD" w:rsidRDefault="00BF5CDD" w:rsidP="003529F8">
            <w:pPr>
              <w:jc w:val="center"/>
              <w:rPr>
                <w:rFonts w:ascii="Times New Roman" w:hAnsi="Times New Roman" w:cs="Times New Roman"/>
                <w:b/>
              </w:rPr>
            </w:pPr>
            <w:r w:rsidRPr="00BF5CDD">
              <w:rPr>
                <w:rFonts w:ascii="Times New Roman" w:hAnsi="Times New Roman" w:cs="Times New Roman"/>
                <w:b/>
              </w:rPr>
              <w:t>Fixed Effects</w:t>
            </w:r>
          </w:p>
        </w:tc>
        <w:tc>
          <w:tcPr>
            <w:tcW w:w="1531" w:type="dxa"/>
            <w:tcBorders>
              <w:top w:val="single" w:sz="4" w:space="0" w:color="auto"/>
              <w:left w:val="single" w:sz="4" w:space="0" w:color="auto"/>
              <w:bottom w:val="single" w:sz="4" w:space="0" w:color="auto"/>
              <w:right w:val="single" w:sz="4" w:space="0" w:color="auto"/>
            </w:tcBorders>
          </w:tcPr>
          <w:p w14:paraId="082503E4"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Lice Species</w:t>
            </w:r>
          </w:p>
        </w:tc>
        <w:tc>
          <w:tcPr>
            <w:tcW w:w="1478" w:type="dxa"/>
            <w:tcBorders>
              <w:top w:val="single" w:sz="4" w:space="0" w:color="auto"/>
              <w:left w:val="single" w:sz="4" w:space="0" w:color="auto"/>
              <w:bottom w:val="single" w:sz="4" w:space="0" w:color="auto"/>
              <w:right w:val="single" w:sz="4" w:space="0" w:color="auto"/>
            </w:tcBorders>
          </w:tcPr>
          <w:p w14:paraId="0F13003F"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Salmon Species</w:t>
            </w:r>
          </w:p>
        </w:tc>
        <w:tc>
          <w:tcPr>
            <w:tcW w:w="1788" w:type="dxa"/>
            <w:tcBorders>
              <w:top w:val="single" w:sz="4" w:space="0" w:color="auto"/>
              <w:left w:val="single" w:sz="4" w:space="0" w:color="auto"/>
              <w:bottom w:val="single" w:sz="4" w:space="0" w:color="auto"/>
              <w:right w:val="single" w:sz="4" w:space="0" w:color="auto"/>
            </w:tcBorders>
          </w:tcPr>
          <w:p w14:paraId="66FD3020"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Negative Log Likelihood</w:t>
            </w:r>
          </w:p>
        </w:tc>
        <w:tc>
          <w:tcPr>
            <w:tcW w:w="1313" w:type="dxa"/>
            <w:tcBorders>
              <w:top w:val="single" w:sz="4" w:space="0" w:color="auto"/>
              <w:left w:val="single" w:sz="4" w:space="0" w:color="auto"/>
              <w:bottom w:val="single" w:sz="4" w:space="0" w:color="auto"/>
              <w:right w:val="single" w:sz="4" w:space="0" w:color="auto"/>
            </w:tcBorders>
          </w:tcPr>
          <w:p w14:paraId="1A2C2128"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AIC value</w:t>
            </w:r>
          </w:p>
        </w:tc>
        <w:tc>
          <w:tcPr>
            <w:tcW w:w="1344" w:type="dxa"/>
            <w:tcBorders>
              <w:top w:val="single" w:sz="4" w:space="0" w:color="auto"/>
              <w:left w:val="single" w:sz="4" w:space="0" w:color="auto"/>
              <w:bottom w:val="single" w:sz="4" w:space="0" w:color="auto"/>
            </w:tcBorders>
          </w:tcPr>
          <w:p w14:paraId="2A00B3BB"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Delta-AIC value</w:t>
            </w:r>
          </w:p>
        </w:tc>
      </w:tr>
      <w:tr w:rsidR="00BF5CDD" w:rsidRPr="00BF5CDD" w14:paraId="00B111F3" w14:textId="77777777" w:rsidTr="009E3D27">
        <w:trPr>
          <w:trHeight w:val="288"/>
          <w:jc w:val="center"/>
        </w:trPr>
        <w:tc>
          <w:tcPr>
            <w:tcW w:w="1906" w:type="dxa"/>
            <w:tcBorders>
              <w:top w:val="single" w:sz="4" w:space="0" w:color="auto"/>
              <w:left w:val="nil"/>
              <w:bottom w:val="nil"/>
              <w:right w:val="single" w:sz="4" w:space="0" w:color="auto"/>
            </w:tcBorders>
            <w:shd w:val="clear" w:color="auto" w:fill="D9E2F3" w:themeFill="accent1" w:themeFillTint="33"/>
            <w:vAlign w:val="center"/>
          </w:tcPr>
          <w:p w14:paraId="11647E8F"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5757F36A"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6421FD93"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rPr>
              <w:t>Chum</w:t>
            </w:r>
          </w:p>
        </w:tc>
        <w:tc>
          <w:tcPr>
            <w:tcW w:w="178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0709E8F7"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-1062.0</w:t>
            </w:r>
          </w:p>
        </w:tc>
        <w:tc>
          <w:tcPr>
            <w:tcW w:w="1313"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223B092C"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2130.0</w:t>
            </w:r>
          </w:p>
        </w:tc>
        <w:tc>
          <w:tcPr>
            <w:tcW w:w="1344" w:type="dxa"/>
            <w:tcBorders>
              <w:top w:val="single" w:sz="4" w:space="0" w:color="auto"/>
              <w:left w:val="single" w:sz="4" w:space="0" w:color="auto"/>
              <w:bottom w:val="nil"/>
            </w:tcBorders>
            <w:shd w:val="clear" w:color="auto" w:fill="D9E2F3" w:themeFill="accent1" w:themeFillTint="33"/>
            <w:vAlign w:val="center"/>
          </w:tcPr>
          <w:p w14:paraId="4DDBB4BA"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9.2</w:t>
            </w:r>
          </w:p>
        </w:tc>
      </w:tr>
      <w:tr w:rsidR="00BF5CDD" w:rsidRPr="00BF5CDD" w14:paraId="74C3F006" w14:textId="77777777" w:rsidTr="009E3D27">
        <w:trPr>
          <w:trHeight w:val="288"/>
          <w:jc w:val="center"/>
        </w:trPr>
        <w:tc>
          <w:tcPr>
            <w:tcW w:w="1906" w:type="dxa"/>
            <w:tcBorders>
              <w:left w:val="nil"/>
              <w:right w:val="single" w:sz="4" w:space="0" w:color="auto"/>
            </w:tcBorders>
            <w:shd w:val="clear" w:color="auto" w:fill="D9E2F3" w:themeFill="accent1" w:themeFillTint="33"/>
            <w:vAlign w:val="center"/>
          </w:tcPr>
          <w:p w14:paraId="240A4A9B"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D9E2F3" w:themeFill="accent1" w:themeFillTint="33"/>
            <w:vAlign w:val="center"/>
          </w:tcPr>
          <w:p w14:paraId="39DCE00C"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D9E2F3" w:themeFill="accent1" w:themeFillTint="33"/>
            <w:vAlign w:val="center"/>
          </w:tcPr>
          <w:p w14:paraId="698BF320"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right w:val="single" w:sz="4" w:space="0" w:color="auto"/>
            </w:tcBorders>
            <w:shd w:val="clear" w:color="auto" w:fill="D9E2F3" w:themeFill="accent1" w:themeFillTint="33"/>
            <w:vAlign w:val="center"/>
          </w:tcPr>
          <w:p w14:paraId="38FB1527"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-1060.2</w:t>
            </w:r>
          </w:p>
        </w:tc>
        <w:tc>
          <w:tcPr>
            <w:tcW w:w="1313" w:type="dxa"/>
            <w:tcBorders>
              <w:left w:val="single" w:sz="4" w:space="0" w:color="auto"/>
              <w:right w:val="single" w:sz="4" w:space="0" w:color="auto"/>
            </w:tcBorders>
            <w:shd w:val="clear" w:color="auto" w:fill="D9E2F3" w:themeFill="accent1" w:themeFillTint="33"/>
            <w:vAlign w:val="center"/>
          </w:tcPr>
          <w:p w14:paraId="13673CAE"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2128.4</w:t>
            </w:r>
          </w:p>
        </w:tc>
        <w:tc>
          <w:tcPr>
            <w:tcW w:w="1344" w:type="dxa"/>
            <w:tcBorders>
              <w:left w:val="single" w:sz="4" w:space="0" w:color="auto"/>
            </w:tcBorders>
            <w:shd w:val="clear" w:color="auto" w:fill="D9E2F3" w:themeFill="accent1" w:themeFillTint="33"/>
            <w:vAlign w:val="center"/>
          </w:tcPr>
          <w:p w14:paraId="7A8FABEF"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7.6</w:t>
            </w:r>
          </w:p>
        </w:tc>
      </w:tr>
      <w:tr w:rsidR="00BF5CDD" w:rsidRPr="00BF5CDD" w14:paraId="4B100A0A" w14:textId="77777777" w:rsidTr="009E3D27">
        <w:trPr>
          <w:trHeight w:val="288"/>
          <w:jc w:val="center"/>
        </w:trPr>
        <w:tc>
          <w:tcPr>
            <w:tcW w:w="1906" w:type="dxa"/>
            <w:tcBorders>
              <w:left w:val="nil"/>
              <w:bottom w:val="nil"/>
              <w:right w:val="single" w:sz="4" w:space="0" w:color="auto"/>
            </w:tcBorders>
            <w:shd w:val="clear" w:color="auto" w:fill="D9E2F3" w:themeFill="accent1" w:themeFillTint="33"/>
            <w:vAlign w:val="center"/>
          </w:tcPr>
          <w:p w14:paraId="1BDC0E4B"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D9E2F3" w:themeFill="accent1" w:themeFillTint="33"/>
            <w:vAlign w:val="center"/>
          </w:tcPr>
          <w:p w14:paraId="641D0D50"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D9E2F3" w:themeFill="accent1" w:themeFillTint="33"/>
            <w:vAlign w:val="center"/>
          </w:tcPr>
          <w:p w14:paraId="4994AD7F"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bottom w:val="nil"/>
              <w:right w:val="single" w:sz="4" w:space="0" w:color="auto"/>
            </w:tcBorders>
            <w:shd w:val="clear" w:color="auto" w:fill="D9E2F3" w:themeFill="accent1" w:themeFillTint="33"/>
            <w:vAlign w:val="center"/>
          </w:tcPr>
          <w:p w14:paraId="67D0CF81"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-1055.8</w:t>
            </w:r>
          </w:p>
        </w:tc>
        <w:tc>
          <w:tcPr>
            <w:tcW w:w="1313" w:type="dxa"/>
            <w:tcBorders>
              <w:left w:val="single" w:sz="4" w:space="0" w:color="auto"/>
              <w:bottom w:val="nil"/>
              <w:right w:val="single" w:sz="4" w:space="0" w:color="auto"/>
            </w:tcBorders>
            <w:shd w:val="clear" w:color="auto" w:fill="D9E2F3" w:themeFill="accent1" w:themeFillTint="33"/>
            <w:vAlign w:val="center"/>
          </w:tcPr>
          <w:p w14:paraId="50B5770E"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2123.6</w:t>
            </w:r>
          </w:p>
        </w:tc>
        <w:tc>
          <w:tcPr>
            <w:tcW w:w="1344" w:type="dxa"/>
            <w:tcBorders>
              <w:left w:val="single" w:sz="4" w:space="0" w:color="auto"/>
              <w:bottom w:val="nil"/>
            </w:tcBorders>
            <w:shd w:val="clear" w:color="auto" w:fill="D9E2F3" w:themeFill="accent1" w:themeFillTint="33"/>
            <w:vAlign w:val="center"/>
          </w:tcPr>
          <w:p w14:paraId="5CA54334"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2.8</w:t>
            </w:r>
          </w:p>
        </w:tc>
      </w:tr>
      <w:tr w:rsidR="00BF5CDD" w:rsidRPr="00BF5CDD" w14:paraId="1EAD60D8" w14:textId="77777777" w:rsidTr="009E3D27">
        <w:trPr>
          <w:trHeight w:val="288"/>
          <w:jc w:val="center"/>
        </w:trPr>
        <w:tc>
          <w:tcPr>
            <w:tcW w:w="1906" w:type="dxa"/>
            <w:tcBorders>
              <w:left w:val="nil"/>
              <w:right w:val="single" w:sz="4" w:space="0" w:color="auto"/>
            </w:tcBorders>
            <w:shd w:val="clear" w:color="auto" w:fill="D9E2F3" w:themeFill="accent1" w:themeFillTint="33"/>
            <w:vAlign w:val="center"/>
          </w:tcPr>
          <w:p w14:paraId="415E0DE8"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right w:val="single" w:sz="4" w:space="0" w:color="auto"/>
            </w:tcBorders>
            <w:shd w:val="clear" w:color="auto" w:fill="D9E2F3" w:themeFill="accent1" w:themeFillTint="33"/>
            <w:vAlign w:val="center"/>
          </w:tcPr>
          <w:p w14:paraId="504842D0"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D9E2F3" w:themeFill="accent1" w:themeFillTint="33"/>
            <w:vAlign w:val="center"/>
          </w:tcPr>
          <w:p w14:paraId="7F3814FA"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right w:val="single" w:sz="4" w:space="0" w:color="auto"/>
            </w:tcBorders>
            <w:shd w:val="clear" w:color="auto" w:fill="D9E2F3" w:themeFill="accent1" w:themeFillTint="33"/>
            <w:vAlign w:val="center"/>
          </w:tcPr>
          <w:p w14:paraId="2589BED9"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-1053.4</w:t>
            </w:r>
          </w:p>
        </w:tc>
        <w:tc>
          <w:tcPr>
            <w:tcW w:w="1313" w:type="dxa"/>
            <w:tcBorders>
              <w:left w:val="single" w:sz="4" w:space="0" w:color="auto"/>
              <w:right w:val="single" w:sz="4" w:space="0" w:color="auto"/>
            </w:tcBorders>
            <w:shd w:val="clear" w:color="auto" w:fill="D9E2F3" w:themeFill="accent1" w:themeFillTint="33"/>
            <w:vAlign w:val="center"/>
          </w:tcPr>
          <w:p w14:paraId="306B4068"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2120.8</w:t>
            </w:r>
          </w:p>
        </w:tc>
        <w:tc>
          <w:tcPr>
            <w:tcW w:w="1344" w:type="dxa"/>
            <w:tcBorders>
              <w:left w:val="single" w:sz="4" w:space="0" w:color="auto"/>
            </w:tcBorders>
            <w:shd w:val="clear" w:color="auto" w:fill="D9E2F3" w:themeFill="accent1" w:themeFillTint="33"/>
            <w:vAlign w:val="center"/>
          </w:tcPr>
          <w:p w14:paraId="1D92AAC1"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0.0</w:t>
            </w:r>
          </w:p>
        </w:tc>
      </w:tr>
      <w:tr w:rsidR="00BF5CDD" w:rsidRPr="00BF5CDD" w14:paraId="71CADDEE" w14:textId="77777777" w:rsidTr="009E3D27">
        <w:trPr>
          <w:trHeight w:val="288"/>
          <w:jc w:val="center"/>
        </w:trPr>
        <w:tc>
          <w:tcPr>
            <w:tcW w:w="1906" w:type="dxa"/>
            <w:tcBorders>
              <w:top w:val="single" w:sz="4" w:space="0" w:color="auto"/>
              <w:left w:val="nil"/>
              <w:bottom w:val="nil"/>
              <w:right w:val="single" w:sz="4" w:space="0" w:color="auto"/>
            </w:tcBorders>
            <w:shd w:val="clear" w:color="auto" w:fill="D9E2F3" w:themeFill="accent1" w:themeFillTint="33"/>
            <w:vAlign w:val="center"/>
          </w:tcPr>
          <w:p w14:paraId="7C68F0D1"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60EB848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4647F999"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523F3228"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-907.8</w:t>
            </w:r>
          </w:p>
        </w:tc>
        <w:tc>
          <w:tcPr>
            <w:tcW w:w="1313"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5D73FE9F"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1821.6</w:t>
            </w:r>
          </w:p>
        </w:tc>
        <w:tc>
          <w:tcPr>
            <w:tcW w:w="1344" w:type="dxa"/>
            <w:tcBorders>
              <w:top w:val="single" w:sz="4" w:space="0" w:color="auto"/>
              <w:left w:val="single" w:sz="4" w:space="0" w:color="auto"/>
              <w:bottom w:val="nil"/>
            </w:tcBorders>
            <w:shd w:val="clear" w:color="auto" w:fill="D9E2F3" w:themeFill="accent1" w:themeFillTint="33"/>
            <w:vAlign w:val="center"/>
          </w:tcPr>
          <w:p w14:paraId="45FC0EA6"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26.0</w:t>
            </w:r>
          </w:p>
        </w:tc>
      </w:tr>
      <w:tr w:rsidR="00BF5CDD" w:rsidRPr="00BF5CDD" w14:paraId="495F7B1B" w14:textId="77777777" w:rsidTr="009E3D27">
        <w:trPr>
          <w:trHeight w:val="288"/>
          <w:jc w:val="center"/>
        </w:trPr>
        <w:tc>
          <w:tcPr>
            <w:tcW w:w="1906" w:type="dxa"/>
            <w:tcBorders>
              <w:left w:val="nil"/>
              <w:right w:val="single" w:sz="4" w:space="0" w:color="auto"/>
            </w:tcBorders>
            <w:shd w:val="clear" w:color="auto" w:fill="D9E2F3" w:themeFill="accent1" w:themeFillTint="33"/>
            <w:vAlign w:val="center"/>
          </w:tcPr>
          <w:p w14:paraId="0EB0D552"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D9E2F3" w:themeFill="accent1" w:themeFillTint="33"/>
            <w:vAlign w:val="center"/>
          </w:tcPr>
          <w:p w14:paraId="30F466F5"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D9E2F3" w:themeFill="accent1" w:themeFillTint="33"/>
            <w:vAlign w:val="center"/>
          </w:tcPr>
          <w:p w14:paraId="2B1E9960"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right w:val="single" w:sz="4" w:space="0" w:color="auto"/>
            </w:tcBorders>
            <w:shd w:val="clear" w:color="auto" w:fill="D9E2F3" w:themeFill="accent1" w:themeFillTint="33"/>
            <w:vAlign w:val="center"/>
          </w:tcPr>
          <w:p w14:paraId="4FEEBF9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-894.3</w:t>
            </w:r>
          </w:p>
        </w:tc>
        <w:tc>
          <w:tcPr>
            <w:tcW w:w="1313" w:type="dxa"/>
            <w:tcBorders>
              <w:left w:val="single" w:sz="4" w:space="0" w:color="auto"/>
              <w:right w:val="single" w:sz="4" w:space="0" w:color="auto"/>
            </w:tcBorders>
            <w:shd w:val="clear" w:color="auto" w:fill="D9E2F3" w:themeFill="accent1" w:themeFillTint="33"/>
            <w:vAlign w:val="center"/>
          </w:tcPr>
          <w:p w14:paraId="15388A74"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1796.5</w:t>
            </w:r>
          </w:p>
        </w:tc>
        <w:tc>
          <w:tcPr>
            <w:tcW w:w="1344" w:type="dxa"/>
            <w:tcBorders>
              <w:left w:val="single" w:sz="4" w:space="0" w:color="auto"/>
            </w:tcBorders>
            <w:shd w:val="clear" w:color="auto" w:fill="D9E2F3" w:themeFill="accent1" w:themeFillTint="33"/>
            <w:vAlign w:val="center"/>
          </w:tcPr>
          <w:p w14:paraId="3524370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1.0</w:t>
            </w:r>
          </w:p>
        </w:tc>
      </w:tr>
      <w:tr w:rsidR="00BF5CDD" w:rsidRPr="00BF5CDD" w14:paraId="7A52B430" w14:textId="77777777" w:rsidTr="009E3D27">
        <w:trPr>
          <w:trHeight w:val="288"/>
          <w:jc w:val="center"/>
        </w:trPr>
        <w:tc>
          <w:tcPr>
            <w:tcW w:w="1906" w:type="dxa"/>
            <w:tcBorders>
              <w:left w:val="nil"/>
              <w:bottom w:val="nil"/>
              <w:right w:val="single" w:sz="4" w:space="0" w:color="auto"/>
            </w:tcBorders>
            <w:shd w:val="clear" w:color="auto" w:fill="D9E2F3" w:themeFill="accent1" w:themeFillTint="33"/>
            <w:vAlign w:val="center"/>
          </w:tcPr>
          <w:p w14:paraId="6F028ECD"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D9E2F3" w:themeFill="accent1" w:themeFillTint="33"/>
            <w:vAlign w:val="center"/>
          </w:tcPr>
          <w:p w14:paraId="502D4010"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D9E2F3" w:themeFill="accent1" w:themeFillTint="33"/>
            <w:vAlign w:val="center"/>
          </w:tcPr>
          <w:p w14:paraId="72FF8DB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bottom w:val="nil"/>
              <w:right w:val="single" w:sz="4" w:space="0" w:color="auto"/>
            </w:tcBorders>
            <w:shd w:val="clear" w:color="auto" w:fill="D9E2F3" w:themeFill="accent1" w:themeFillTint="33"/>
            <w:vAlign w:val="center"/>
          </w:tcPr>
          <w:p w14:paraId="50ED630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-907.0</w:t>
            </w:r>
          </w:p>
        </w:tc>
        <w:tc>
          <w:tcPr>
            <w:tcW w:w="1313" w:type="dxa"/>
            <w:tcBorders>
              <w:left w:val="single" w:sz="4" w:space="0" w:color="auto"/>
              <w:bottom w:val="nil"/>
              <w:right w:val="single" w:sz="4" w:space="0" w:color="auto"/>
            </w:tcBorders>
            <w:shd w:val="clear" w:color="auto" w:fill="D9E2F3" w:themeFill="accent1" w:themeFillTint="33"/>
            <w:vAlign w:val="center"/>
          </w:tcPr>
          <w:p w14:paraId="3DFCD59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1819.9</w:t>
            </w:r>
          </w:p>
        </w:tc>
        <w:tc>
          <w:tcPr>
            <w:tcW w:w="1344" w:type="dxa"/>
            <w:tcBorders>
              <w:left w:val="single" w:sz="4" w:space="0" w:color="auto"/>
              <w:bottom w:val="nil"/>
            </w:tcBorders>
            <w:shd w:val="clear" w:color="auto" w:fill="D9E2F3" w:themeFill="accent1" w:themeFillTint="33"/>
            <w:vAlign w:val="center"/>
          </w:tcPr>
          <w:p w14:paraId="279AD7BA"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24.4</w:t>
            </w:r>
          </w:p>
        </w:tc>
      </w:tr>
      <w:tr w:rsidR="00BF5CDD" w:rsidRPr="00BF5CDD" w14:paraId="63738C15" w14:textId="77777777" w:rsidTr="009E3D27">
        <w:trPr>
          <w:trHeight w:val="288"/>
          <w:jc w:val="center"/>
        </w:trPr>
        <w:tc>
          <w:tcPr>
            <w:tcW w:w="1906" w:type="dxa"/>
            <w:tcBorders>
              <w:left w:val="nil"/>
              <w:bottom w:val="single" w:sz="4" w:space="0" w:color="auto"/>
              <w:right w:val="single" w:sz="4" w:space="0" w:color="auto"/>
            </w:tcBorders>
            <w:shd w:val="clear" w:color="auto" w:fill="D9E2F3" w:themeFill="accent1" w:themeFillTint="33"/>
            <w:vAlign w:val="center"/>
          </w:tcPr>
          <w:p w14:paraId="51D7896D"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D9E2F3" w:themeFill="accent1" w:themeFillTint="33"/>
            <w:vAlign w:val="center"/>
          </w:tcPr>
          <w:p w14:paraId="54BFFB54"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D9E2F3" w:themeFill="accent1" w:themeFillTint="33"/>
            <w:vAlign w:val="center"/>
          </w:tcPr>
          <w:p w14:paraId="6419B27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bottom w:val="single" w:sz="4" w:space="0" w:color="auto"/>
              <w:right w:val="single" w:sz="4" w:space="0" w:color="auto"/>
            </w:tcBorders>
            <w:shd w:val="clear" w:color="auto" w:fill="D9E2F3" w:themeFill="accent1" w:themeFillTint="33"/>
            <w:vAlign w:val="center"/>
          </w:tcPr>
          <w:p w14:paraId="48E036C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-890.8</w:t>
            </w:r>
          </w:p>
        </w:tc>
        <w:tc>
          <w:tcPr>
            <w:tcW w:w="1313" w:type="dxa"/>
            <w:tcBorders>
              <w:left w:val="single" w:sz="4" w:space="0" w:color="auto"/>
              <w:bottom w:val="single" w:sz="4" w:space="0" w:color="auto"/>
              <w:right w:val="single" w:sz="4" w:space="0" w:color="auto"/>
            </w:tcBorders>
            <w:shd w:val="clear" w:color="auto" w:fill="D9E2F3" w:themeFill="accent1" w:themeFillTint="33"/>
            <w:vAlign w:val="center"/>
          </w:tcPr>
          <w:p w14:paraId="5CA1547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1795.5</w:t>
            </w:r>
          </w:p>
        </w:tc>
        <w:tc>
          <w:tcPr>
            <w:tcW w:w="1344" w:type="dxa"/>
            <w:tcBorders>
              <w:left w:val="single" w:sz="4" w:space="0" w:color="auto"/>
              <w:bottom w:val="single" w:sz="4" w:space="0" w:color="auto"/>
            </w:tcBorders>
            <w:shd w:val="clear" w:color="auto" w:fill="D9E2F3" w:themeFill="accent1" w:themeFillTint="33"/>
            <w:vAlign w:val="center"/>
          </w:tcPr>
          <w:p w14:paraId="3431541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30938030" w14:textId="77777777" w:rsidTr="009E3D27">
        <w:trPr>
          <w:trHeight w:val="288"/>
          <w:jc w:val="center"/>
        </w:trPr>
        <w:tc>
          <w:tcPr>
            <w:tcW w:w="1906" w:type="dxa"/>
            <w:tcBorders>
              <w:top w:val="single" w:sz="4" w:space="0" w:color="auto"/>
              <w:left w:val="nil"/>
              <w:bottom w:val="nil"/>
              <w:right w:val="single" w:sz="4" w:space="0" w:color="auto"/>
            </w:tcBorders>
            <w:shd w:val="clear" w:color="auto" w:fill="D9E2F3" w:themeFill="accent1" w:themeFillTint="33"/>
            <w:vAlign w:val="center"/>
          </w:tcPr>
          <w:p w14:paraId="62D1F564"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2BBFEF85"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7D549442"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30C8AB1A"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-3281.3</w:t>
            </w:r>
          </w:p>
        </w:tc>
        <w:tc>
          <w:tcPr>
            <w:tcW w:w="1313"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1D58D97E"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6568.5</w:t>
            </w:r>
          </w:p>
        </w:tc>
        <w:tc>
          <w:tcPr>
            <w:tcW w:w="1344" w:type="dxa"/>
            <w:tcBorders>
              <w:top w:val="single" w:sz="4" w:space="0" w:color="auto"/>
              <w:left w:val="single" w:sz="4" w:space="0" w:color="auto"/>
              <w:bottom w:val="nil"/>
            </w:tcBorders>
            <w:shd w:val="clear" w:color="auto" w:fill="D9E2F3" w:themeFill="accent1" w:themeFillTint="33"/>
            <w:vAlign w:val="center"/>
          </w:tcPr>
          <w:p w14:paraId="749C707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101.1</w:t>
            </w:r>
          </w:p>
        </w:tc>
      </w:tr>
      <w:tr w:rsidR="00BF5CDD" w:rsidRPr="00BF5CDD" w14:paraId="52CF2840" w14:textId="77777777" w:rsidTr="009E3D27">
        <w:trPr>
          <w:trHeight w:val="288"/>
          <w:jc w:val="center"/>
        </w:trPr>
        <w:tc>
          <w:tcPr>
            <w:tcW w:w="1906" w:type="dxa"/>
            <w:tcBorders>
              <w:left w:val="nil"/>
              <w:right w:val="single" w:sz="4" w:space="0" w:color="auto"/>
            </w:tcBorders>
            <w:shd w:val="clear" w:color="auto" w:fill="D9E2F3" w:themeFill="accent1" w:themeFillTint="33"/>
            <w:vAlign w:val="center"/>
          </w:tcPr>
          <w:p w14:paraId="25A98E20"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D9E2F3" w:themeFill="accent1" w:themeFillTint="33"/>
            <w:vAlign w:val="center"/>
          </w:tcPr>
          <w:p w14:paraId="74BE2F8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D9E2F3" w:themeFill="accent1" w:themeFillTint="33"/>
            <w:vAlign w:val="center"/>
          </w:tcPr>
          <w:p w14:paraId="3F330A77"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right w:val="single" w:sz="4" w:space="0" w:color="auto"/>
            </w:tcBorders>
            <w:shd w:val="clear" w:color="auto" w:fill="D9E2F3" w:themeFill="accent1" w:themeFillTint="33"/>
            <w:vAlign w:val="center"/>
          </w:tcPr>
          <w:p w14:paraId="242553C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-3275.3</w:t>
            </w:r>
          </w:p>
        </w:tc>
        <w:tc>
          <w:tcPr>
            <w:tcW w:w="1313" w:type="dxa"/>
            <w:tcBorders>
              <w:left w:val="single" w:sz="4" w:space="0" w:color="auto"/>
              <w:right w:val="single" w:sz="4" w:space="0" w:color="auto"/>
            </w:tcBorders>
            <w:shd w:val="clear" w:color="auto" w:fill="D9E2F3" w:themeFill="accent1" w:themeFillTint="33"/>
            <w:vAlign w:val="center"/>
          </w:tcPr>
          <w:p w14:paraId="470B6C8E"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6558.5</w:t>
            </w:r>
          </w:p>
        </w:tc>
        <w:tc>
          <w:tcPr>
            <w:tcW w:w="1344" w:type="dxa"/>
            <w:tcBorders>
              <w:left w:val="single" w:sz="4" w:space="0" w:color="auto"/>
            </w:tcBorders>
            <w:shd w:val="clear" w:color="auto" w:fill="D9E2F3" w:themeFill="accent1" w:themeFillTint="33"/>
            <w:vAlign w:val="center"/>
          </w:tcPr>
          <w:p w14:paraId="1C50621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91.1</w:t>
            </w:r>
          </w:p>
        </w:tc>
      </w:tr>
      <w:tr w:rsidR="00BF5CDD" w:rsidRPr="00BF5CDD" w14:paraId="2D0FD42E" w14:textId="77777777" w:rsidTr="009E3D27">
        <w:trPr>
          <w:trHeight w:val="288"/>
          <w:jc w:val="center"/>
        </w:trPr>
        <w:tc>
          <w:tcPr>
            <w:tcW w:w="1906" w:type="dxa"/>
            <w:tcBorders>
              <w:left w:val="nil"/>
              <w:bottom w:val="nil"/>
              <w:right w:val="single" w:sz="4" w:space="0" w:color="auto"/>
            </w:tcBorders>
            <w:shd w:val="clear" w:color="auto" w:fill="D9E2F3" w:themeFill="accent1" w:themeFillTint="33"/>
            <w:vAlign w:val="center"/>
          </w:tcPr>
          <w:p w14:paraId="704805AD"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D9E2F3" w:themeFill="accent1" w:themeFillTint="33"/>
            <w:vAlign w:val="center"/>
          </w:tcPr>
          <w:p w14:paraId="160EA34E"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D9E2F3" w:themeFill="accent1" w:themeFillTint="33"/>
            <w:vAlign w:val="center"/>
          </w:tcPr>
          <w:p w14:paraId="4A9B98B7"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bottom w:val="nil"/>
              <w:right w:val="single" w:sz="4" w:space="0" w:color="auto"/>
            </w:tcBorders>
            <w:shd w:val="clear" w:color="auto" w:fill="D9E2F3" w:themeFill="accent1" w:themeFillTint="33"/>
            <w:vAlign w:val="center"/>
          </w:tcPr>
          <w:p w14:paraId="4E3E72D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-3229.9</w:t>
            </w:r>
          </w:p>
        </w:tc>
        <w:tc>
          <w:tcPr>
            <w:tcW w:w="1313" w:type="dxa"/>
            <w:tcBorders>
              <w:left w:val="single" w:sz="4" w:space="0" w:color="auto"/>
              <w:bottom w:val="nil"/>
              <w:right w:val="single" w:sz="4" w:space="0" w:color="auto"/>
            </w:tcBorders>
            <w:shd w:val="clear" w:color="auto" w:fill="D9E2F3" w:themeFill="accent1" w:themeFillTint="33"/>
            <w:vAlign w:val="center"/>
          </w:tcPr>
          <w:p w14:paraId="4CC9153F"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6471.7</w:t>
            </w:r>
          </w:p>
        </w:tc>
        <w:tc>
          <w:tcPr>
            <w:tcW w:w="1344" w:type="dxa"/>
            <w:tcBorders>
              <w:left w:val="single" w:sz="4" w:space="0" w:color="auto"/>
              <w:bottom w:val="nil"/>
            </w:tcBorders>
            <w:shd w:val="clear" w:color="auto" w:fill="D9E2F3" w:themeFill="accent1" w:themeFillTint="33"/>
            <w:vAlign w:val="center"/>
          </w:tcPr>
          <w:p w14:paraId="5940FBF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4.3</w:t>
            </w:r>
          </w:p>
        </w:tc>
      </w:tr>
      <w:tr w:rsidR="00BF5CDD" w:rsidRPr="00BF5CDD" w14:paraId="6576084A" w14:textId="77777777" w:rsidTr="009E3D27">
        <w:trPr>
          <w:trHeight w:val="288"/>
          <w:jc w:val="center"/>
        </w:trPr>
        <w:tc>
          <w:tcPr>
            <w:tcW w:w="1906" w:type="dxa"/>
            <w:tcBorders>
              <w:left w:val="nil"/>
              <w:bottom w:val="single" w:sz="4" w:space="0" w:color="auto"/>
              <w:right w:val="single" w:sz="4" w:space="0" w:color="auto"/>
            </w:tcBorders>
            <w:shd w:val="clear" w:color="auto" w:fill="D9E2F3" w:themeFill="accent1" w:themeFillTint="33"/>
            <w:vAlign w:val="center"/>
          </w:tcPr>
          <w:p w14:paraId="534BB630"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D9E2F3" w:themeFill="accent1" w:themeFillTint="33"/>
            <w:vAlign w:val="center"/>
          </w:tcPr>
          <w:p w14:paraId="1A99223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D9E2F3" w:themeFill="accent1" w:themeFillTint="33"/>
            <w:vAlign w:val="center"/>
          </w:tcPr>
          <w:p w14:paraId="7FC3269E"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bottom w:val="single" w:sz="4" w:space="0" w:color="auto"/>
              <w:right w:val="single" w:sz="4" w:space="0" w:color="auto"/>
            </w:tcBorders>
            <w:shd w:val="clear" w:color="auto" w:fill="D9E2F3" w:themeFill="accent1" w:themeFillTint="33"/>
            <w:vAlign w:val="center"/>
          </w:tcPr>
          <w:p w14:paraId="7CAD7EE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-3226.7</w:t>
            </w:r>
          </w:p>
        </w:tc>
        <w:tc>
          <w:tcPr>
            <w:tcW w:w="1313" w:type="dxa"/>
            <w:tcBorders>
              <w:left w:val="single" w:sz="4" w:space="0" w:color="auto"/>
              <w:bottom w:val="single" w:sz="4" w:space="0" w:color="auto"/>
              <w:right w:val="single" w:sz="4" w:space="0" w:color="auto"/>
            </w:tcBorders>
            <w:shd w:val="clear" w:color="auto" w:fill="D9E2F3" w:themeFill="accent1" w:themeFillTint="33"/>
            <w:vAlign w:val="center"/>
          </w:tcPr>
          <w:p w14:paraId="26EA0F0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6467.4</w:t>
            </w:r>
          </w:p>
        </w:tc>
        <w:tc>
          <w:tcPr>
            <w:tcW w:w="1344" w:type="dxa"/>
            <w:tcBorders>
              <w:left w:val="single" w:sz="4" w:space="0" w:color="auto"/>
              <w:bottom w:val="single" w:sz="4" w:space="0" w:color="auto"/>
            </w:tcBorders>
            <w:shd w:val="clear" w:color="auto" w:fill="D9E2F3" w:themeFill="accent1" w:themeFillTint="33"/>
            <w:vAlign w:val="center"/>
          </w:tcPr>
          <w:p w14:paraId="7C4E5DE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22055898" w14:textId="77777777" w:rsidTr="009E3D27">
        <w:trPr>
          <w:trHeight w:val="288"/>
          <w:jc w:val="center"/>
        </w:trPr>
        <w:tc>
          <w:tcPr>
            <w:tcW w:w="1906" w:type="dxa"/>
            <w:tcBorders>
              <w:top w:val="single" w:sz="4" w:space="0" w:color="auto"/>
              <w:left w:val="nil"/>
              <w:bottom w:val="nil"/>
              <w:right w:val="single" w:sz="4" w:space="0" w:color="auto"/>
            </w:tcBorders>
            <w:shd w:val="clear" w:color="auto" w:fill="FBE4D5" w:themeFill="accent2" w:themeFillTint="33"/>
            <w:vAlign w:val="center"/>
          </w:tcPr>
          <w:p w14:paraId="7C28EBE6"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48EEE1C5"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F582F4A"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Chum</w:t>
            </w:r>
          </w:p>
        </w:tc>
        <w:tc>
          <w:tcPr>
            <w:tcW w:w="178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451AF2DD"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-258.7</w:t>
            </w:r>
          </w:p>
        </w:tc>
        <w:tc>
          <w:tcPr>
            <w:tcW w:w="1313"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35E3DEFA"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523.5</w:t>
            </w:r>
          </w:p>
        </w:tc>
        <w:tc>
          <w:tcPr>
            <w:tcW w:w="1344" w:type="dxa"/>
            <w:tcBorders>
              <w:top w:val="single" w:sz="4" w:space="0" w:color="auto"/>
              <w:left w:val="single" w:sz="4" w:space="0" w:color="auto"/>
              <w:bottom w:val="nil"/>
            </w:tcBorders>
            <w:shd w:val="clear" w:color="auto" w:fill="FBE4D5" w:themeFill="accent2" w:themeFillTint="33"/>
            <w:vAlign w:val="center"/>
          </w:tcPr>
          <w:p w14:paraId="01EDFCB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12.9</w:t>
            </w:r>
          </w:p>
        </w:tc>
      </w:tr>
      <w:tr w:rsidR="00BF5CDD" w:rsidRPr="00BF5CDD" w14:paraId="2C996E9D" w14:textId="77777777" w:rsidTr="009E3D27">
        <w:trPr>
          <w:trHeight w:val="288"/>
          <w:jc w:val="center"/>
        </w:trPr>
        <w:tc>
          <w:tcPr>
            <w:tcW w:w="1906" w:type="dxa"/>
            <w:tcBorders>
              <w:left w:val="nil"/>
              <w:right w:val="single" w:sz="4" w:space="0" w:color="auto"/>
            </w:tcBorders>
            <w:shd w:val="clear" w:color="auto" w:fill="FBE4D5" w:themeFill="accent2" w:themeFillTint="33"/>
            <w:vAlign w:val="center"/>
          </w:tcPr>
          <w:p w14:paraId="42247DB6"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FBE4D5" w:themeFill="accent2" w:themeFillTint="33"/>
            <w:vAlign w:val="center"/>
          </w:tcPr>
          <w:p w14:paraId="0CF78C55"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FBE4D5" w:themeFill="accent2" w:themeFillTint="33"/>
            <w:vAlign w:val="center"/>
          </w:tcPr>
          <w:p w14:paraId="0FCF4AD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right w:val="single" w:sz="4" w:space="0" w:color="auto"/>
            </w:tcBorders>
            <w:shd w:val="clear" w:color="auto" w:fill="FBE4D5" w:themeFill="accent2" w:themeFillTint="33"/>
            <w:vAlign w:val="center"/>
          </w:tcPr>
          <w:p w14:paraId="1E779352"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-256.8</w:t>
            </w:r>
          </w:p>
        </w:tc>
        <w:tc>
          <w:tcPr>
            <w:tcW w:w="1313" w:type="dxa"/>
            <w:tcBorders>
              <w:left w:val="single" w:sz="4" w:space="0" w:color="auto"/>
              <w:right w:val="single" w:sz="4" w:space="0" w:color="auto"/>
            </w:tcBorders>
            <w:shd w:val="clear" w:color="auto" w:fill="FBE4D5" w:themeFill="accent2" w:themeFillTint="33"/>
            <w:vAlign w:val="center"/>
          </w:tcPr>
          <w:p w14:paraId="6C5B6982"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521.5</w:t>
            </w:r>
          </w:p>
        </w:tc>
        <w:tc>
          <w:tcPr>
            <w:tcW w:w="1344" w:type="dxa"/>
            <w:tcBorders>
              <w:left w:val="single" w:sz="4" w:space="0" w:color="auto"/>
            </w:tcBorders>
            <w:shd w:val="clear" w:color="auto" w:fill="FBE4D5" w:themeFill="accent2" w:themeFillTint="33"/>
            <w:vAlign w:val="center"/>
          </w:tcPr>
          <w:p w14:paraId="09EB8D5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11.0</w:t>
            </w:r>
          </w:p>
        </w:tc>
      </w:tr>
      <w:tr w:rsidR="00BF5CDD" w:rsidRPr="00BF5CDD" w14:paraId="51C1EB66" w14:textId="77777777" w:rsidTr="009E3D27">
        <w:trPr>
          <w:trHeight w:val="288"/>
          <w:jc w:val="center"/>
        </w:trPr>
        <w:tc>
          <w:tcPr>
            <w:tcW w:w="1906" w:type="dxa"/>
            <w:tcBorders>
              <w:left w:val="nil"/>
              <w:bottom w:val="nil"/>
              <w:right w:val="single" w:sz="4" w:space="0" w:color="auto"/>
            </w:tcBorders>
            <w:shd w:val="clear" w:color="auto" w:fill="FBE4D5" w:themeFill="accent2" w:themeFillTint="33"/>
            <w:vAlign w:val="center"/>
          </w:tcPr>
          <w:p w14:paraId="15353F20"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FBE4D5" w:themeFill="accent2" w:themeFillTint="33"/>
            <w:vAlign w:val="center"/>
          </w:tcPr>
          <w:p w14:paraId="36C36A0B"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FBE4D5" w:themeFill="accent2" w:themeFillTint="33"/>
            <w:vAlign w:val="center"/>
          </w:tcPr>
          <w:p w14:paraId="01C8036A"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bottom w:val="nil"/>
              <w:right w:val="single" w:sz="4" w:space="0" w:color="auto"/>
            </w:tcBorders>
            <w:shd w:val="clear" w:color="auto" w:fill="FBE4D5" w:themeFill="accent2" w:themeFillTint="33"/>
            <w:vAlign w:val="center"/>
          </w:tcPr>
          <w:p w14:paraId="71379DB2"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-251.1</w:t>
            </w:r>
          </w:p>
        </w:tc>
        <w:tc>
          <w:tcPr>
            <w:tcW w:w="1313" w:type="dxa"/>
            <w:tcBorders>
              <w:left w:val="single" w:sz="4" w:space="0" w:color="auto"/>
              <w:bottom w:val="nil"/>
              <w:right w:val="single" w:sz="4" w:space="0" w:color="auto"/>
            </w:tcBorders>
            <w:shd w:val="clear" w:color="auto" w:fill="FBE4D5" w:themeFill="accent2" w:themeFillTint="33"/>
            <w:vAlign w:val="center"/>
          </w:tcPr>
          <w:p w14:paraId="7DA9AB9A"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514.2</w:t>
            </w:r>
          </w:p>
        </w:tc>
        <w:tc>
          <w:tcPr>
            <w:tcW w:w="1344" w:type="dxa"/>
            <w:tcBorders>
              <w:left w:val="single" w:sz="4" w:space="0" w:color="auto"/>
              <w:bottom w:val="nil"/>
            </w:tcBorders>
            <w:shd w:val="clear" w:color="auto" w:fill="FBE4D5" w:themeFill="accent2" w:themeFillTint="33"/>
            <w:vAlign w:val="center"/>
          </w:tcPr>
          <w:p w14:paraId="7129201D"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3.7</w:t>
            </w:r>
          </w:p>
        </w:tc>
      </w:tr>
      <w:tr w:rsidR="00BF5CDD" w:rsidRPr="00BF5CDD" w14:paraId="34D74DEC" w14:textId="77777777" w:rsidTr="009E3D27">
        <w:trPr>
          <w:trHeight w:val="288"/>
          <w:jc w:val="center"/>
        </w:trPr>
        <w:tc>
          <w:tcPr>
            <w:tcW w:w="1906" w:type="dxa"/>
            <w:tcBorders>
              <w:left w:val="nil"/>
              <w:bottom w:val="single" w:sz="4" w:space="0" w:color="auto"/>
              <w:right w:val="single" w:sz="4" w:space="0" w:color="auto"/>
            </w:tcBorders>
            <w:shd w:val="clear" w:color="auto" w:fill="FBE4D5" w:themeFill="accent2" w:themeFillTint="33"/>
            <w:vAlign w:val="center"/>
          </w:tcPr>
          <w:p w14:paraId="1770936E"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FBE4D5" w:themeFill="accent2" w:themeFillTint="33"/>
            <w:vAlign w:val="center"/>
          </w:tcPr>
          <w:p w14:paraId="54D4A19A"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FBE4D5" w:themeFill="accent2" w:themeFillTint="33"/>
            <w:vAlign w:val="center"/>
          </w:tcPr>
          <w:p w14:paraId="7C48651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bottom w:val="single" w:sz="4" w:space="0" w:color="auto"/>
              <w:right w:val="single" w:sz="4" w:space="0" w:color="auto"/>
            </w:tcBorders>
            <w:shd w:val="clear" w:color="auto" w:fill="FBE4D5" w:themeFill="accent2" w:themeFillTint="33"/>
            <w:vAlign w:val="center"/>
          </w:tcPr>
          <w:p w14:paraId="005AFC86"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-248.3</w:t>
            </w:r>
          </w:p>
        </w:tc>
        <w:tc>
          <w:tcPr>
            <w:tcW w:w="1313" w:type="dxa"/>
            <w:tcBorders>
              <w:left w:val="single" w:sz="4" w:space="0" w:color="auto"/>
              <w:bottom w:val="single" w:sz="4" w:space="0" w:color="auto"/>
              <w:right w:val="single" w:sz="4" w:space="0" w:color="auto"/>
            </w:tcBorders>
            <w:shd w:val="clear" w:color="auto" w:fill="FBE4D5" w:themeFill="accent2" w:themeFillTint="33"/>
            <w:vAlign w:val="center"/>
          </w:tcPr>
          <w:p w14:paraId="3D965A26"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510.6</w:t>
            </w:r>
          </w:p>
        </w:tc>
        <w:tc>
          <w:tcPr>
            <w:tcW w:w="1344" w:type="dxa"/>
            <w:tcBorders>
              <w:left w:val="single" w:sz="4" w:space="0" w:color="auto"/>
              <w:bottom w:val="single" w:sz="4" w:space="0" w:color="auto"/>
            </w:tcBorders>
            <w:shd w:val="clear" w:color="auto" w:fill="FBE4D5" w:themeFill="accent2" w:themeFillTint="33"/>
            <w:vAlign w:val="center"/>
          </w:tcPr>
          <w:p w14:paraId="4C0D49D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26A6C37A" w14:textId="77777777" w:rsidTr="009E3D27">
        <w:trPr>
          <w:trHeight w:val="288"/>
          <w:jc w:val="center"/>
        </w:trPr>
        <w:tc>
          <w:tcPr>
            <w:tcW w:w="1906" w:type="dxa"/>
            <w:tcBorders>
              <w:top w:val="single" w:sz="4" w:space="0" w:color="auto"/>
              <w:left w:val="nil"/>
              <w:bottom w:val="nil"/>
              <w:right w:val="single" w:sz="4" w:space="0" w:color="auto"/>
            </w:tcBorders>
            <w:shd w:val="clear" w:color="auto" w:fill="FBE4D5" w:themeFill="accent2" w:themeFillTint="33"/>
            <w:vAlign w:val="center"/>
          </w:tcPr>
          <w:p w14:paraId="42D517C6"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3FDD3E3"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3BB64D7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5BC7535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-385.5</w:t>
            </w:r>
          </w:p>
        </w:tc>
        <w:tc>
          <w:tcPr>
            <w:tcW w:w="1313"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8D5A49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777.1</w:t>
            </w:r>
          </w:p>
        </w:tc>
        <w:tc>
          <w:tcPr>
            <w:tcW w:w="1344" w:type="dxa"/>
            <w:tcBorders>
              <w:top w:val="single" w:sz="4" w:space="0" w:color="auto"/>
              <w:left w:val="single" w:sz="4" w:space="0" w:color="auto"/>
              <w:bottom w:val="nil"/>
            </w:tcBorders>
            <w:shd w:val="clear" w:color="auto" w:fill="FBE4D5" w:themeFill="accent2" w:themeFillTint="33"/>
            <w:vAlign w:val="center"/>
          </w:tcPr>
          <w:p w14:paraId="07175F1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48.9</w:t>
            </w:r>
          </w:p>
        </w:tc>
      </w:tr>
      <w:tr w:rsidR="00BF5CDD" w:rsidRPr="00BF5CDD" w14:paraId="47DC1C42" w14:textId="77777777" w:rsidTr="009E3D27">
        <w:trPr>
          <w:trHeight w:val="288"/>
          <w:jc w:val="center"/>
        </w:trPr>
        <w:tc>
          <w:tcPr>
            <w:tcW w:w="1906" w:type="dxa"/>
            <w:tcBorders>
              <w:left w:val="nil"/>
              <w:right w:val="single" w:sz="4" w:space="0" w:color="auto"/>
            </w:tcBorders>
            <w:shd w:val="clear" w:color="auto" w:fill="FBE4D5" w:themeFill="accent2" w:themeFillTint="33"/>
            <w:vAlign w:val="center"/>
          </w:tcPr>
          <w:p w14:paraId="66A5F0EA"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FBE4D5" w:themeFill="accent2" w:themeFillTint="33"/>
            <w:vAlign w:val="center"/>
          </w:tcPr>
          <w:p w14:paraId="071839C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FBE4D5" w:themeFill="accent2" w:themeFillTint="33"/>
            <w:vAlign w:val="center"/>
          </w:tcPr>
          <w:p w14:paraId="476DF318"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right w:val="single" w:sz="4" w:space="0" w:color="auto"/>
            </w:tcBorders>
            <w:shd w:val="clear" w:color="auto" w:fill="FBE4D5" w:themeFill="accent2" w:themeFillTint="33"/>
            <w:vAlign w:val="center"/>
          </w:tcPr>
          <w:p w14:paraId="6013AB18"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-384.6</w:t>
            </w:r>
          </w:p>
        </w:tc>
        <w:tc>
          <w:tcPr>
            <w:tcW w:w="1313" w:type="dxa"/>
            <w:tcBorders>
              <w:left w:val="single" w:sz="4" w:space="0" w:color="auto"/>
              <w:right w:val="single" w:sz="4" w:space="0" w:color="auto"/>
            </w:tcBorders>
            <w:shd w:val="clear" w:color="auto" w:fill="FBE4D5" w:themeFill="accent2" w:themeFillTint="33"/>
            <w:vAlign w:val="center"/>
          </w:tcPr>
          <w:p w14:paraId="6D97AD94"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777.2</w:t>
            </w:r>
          </w:p>
        </w:tc>
        <w:tc>
          <w:tcPr>
            <w:tcW w:w="1344" w:type="dxa"/>
            <w:tcBorders>
              <w:left w:val="single" w:sz="4" w:space="0" w:color="auto"/>
            </w:tcBorders>
            <w:shd w:val="clear" w:color="auto" w:fill="FBE4D5" w:themeFill="accent2" w:themeFillTint="33"/>
            <w:vAlign w:val="center"/>
          </w:tcPr>
          <w:p w14:paraId="6EEAFC40"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49</w:t>
            </w:r>
          </w:p>
        </w:tc>
      </w:tr>
      <w:tr w:rsidR="00BF5CDD" w:rsidRPr="00BF5CDD" w14:paraId="5126A967" w14:textId="77777777" w:rsidTr="009E3D27">
        <w:trPr>
          <w:trHeight w:val="288"/>
          <w:jc w:val="center"/>
        </w:trPr>
        <w:tc>
          <w:tcPr>
            <w:tcW w:w="1906" w:type="dxa"/>
            <w:tcBorders>
              <w:left w:val="nil"/>
              <w:bottom w:val="nil"/>
              <w:right w:val="single" w:sz="4" w:space="0" w:color="auto"/>
            </w:tcBorders>
            <w:shd w:val="clear" w:color="auto" w:fill="FBE4D5" w:themeFill="accent2" w:themeFillTint="33"/>
            <w:vAlign w:val="center"/>
          </w:tcPr>
          <w:p w14:paraId="6234F74D"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FBE4D5" w:themeFill="accent2" w:themeFillTint="33"/>
            <w:vAlign w:val="center"/>
          </w:tcPr>
          <w:p w14:paraId="25003152"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FBE4D5" w:themeFill="accent2" w:themeFillTint="33"/>
            <w:vAlign w:val="center"/>
          </w:tcPr>
          <w:p w14:paraId="1370E34B"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bottom w:val="nil"/>
              <w:right w:val="single" w:sz="4" w:space="0" w:color="auto"/>
            </w:tcBorders>
            <w:shd w:val="clear" w:color="auto" w:fill="FBE4D5" w:themeFill="accent2" w:themeFillTint="33"/>
            <w:vAlign w:val="center"/>
          </w:tcPr>
          <w:p w14:paraId="6CCC792D"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-359.1</w:t>
            </w:r>
          </w:p>
        </w:tc>
        <w:tc>
          <w:tcPr>
            <w:tcW w:w="1313" w:type="dxa"/>
            <w:tcBorders>
              <w:left w:val="single" w:sz="4" w:space="0" w:color="auto"/>
              <w:bottom w:val="nil"/>
              <w:right w:val="single" w:sz="4" w:space="0" w:color="auto"/>
            </w:tcBorders>
            <w:shd w:val="clear" w:color="auto" w:fill="FBE4D5" w:themeFill="accent2" w:themeFillTint="33"/>
            <w:vAlign w:val="center"/>
          </w:tcPr>
          <w:p w14:paraId="7B51B7BE"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730.2</w:t>
            </w:r>
          </w:p>
        </w:tc>
        <w:tc>
          <w:tcPr>
            <w:tcW w:w="1344" w:type="dxa"/>
            <w:tcBorders>
              <w:left w:val="single" w:sz="4" w:space="0" w:color="auto"/>
              <w:bottom w:val="nil"/>
            </w:tcBorders>
            <w:shd w:val="clear" w:color="auto" w:fill="FBE4D5" w:themeFill="accent2" w:themeFillTint="33"/>
            <w:vAlign w:val="center"/>
          </w:tcPr>
          <w:p w14:paraId="0902F2B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2.0</w:t>
            </w:r>
          </w:p>
        </w:tc>
      </w:tr>
      <w:tr w:rsidR="00BF5CDD" w:rsidRPr="00BF5CDD" w14:paraId="2762E22C" w14:textId="77777777" w:rsidTr="009E3D27">
        <w:trPr>
          <w:trHeight w:val="288"/>
          <w:jc w:val="center"/>
        </w:trPr>
        <w:tc>
          <w:tcPr>
            <w:tcW w:w="1906" w:type="dxa"/>
            <w:tcBorders>
              <w:left w:val="nil"/>
              <w:bottom w:val="single" w:sz="4" w:space="0" w:color="auto"/>
              <w:right w:val="single" w:sz="4" w:space="0" w:color="auto"/>
            </w:tcBorders>
            <w:shd w:val="clear" w:color="auto" w:fill="FBE4D5" w:themeFill="accent2" w:themeFillTint="33"/>
            <w:vAlign w:val="center"/>
          </w:tcPr>
          <w:p w14:paraId="533DBA78"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FBE4D5" w:themeFill="accent2" w:themeFillTint="33"/>
            <w:vAlign w:val="center"/>
          </w:tcPr>
          <w:p w14:paraId="02277693"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FBE4D5" w:themeFill="accent2" w:themeFillTint="33"/>
            <w:vAlign w:val="center"/>
          </w:tcPr>
          <w:p w14:paraId="3EFC84DF"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bottom w:val="single" w:sz="4" w:space="0" w:color="auto"/>
              <w:right w:val="single" w:sz="4" w:space="0" w:color="auto"/>
            </w:tcBorders>
            <w:shd w:val="clear" w:color="auto" w:fill="FBE4D5" w:themeFill="accent2" w:themeFillTint="33"/>
            <w:vAlign w:val="center"/>
          </w:tcPr>
          <w:p w14:paraId="788243F0"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-357.1</w:t>
            </w:r>
          </w:p>
        </w:tc>
        <w:tc>
          <w:tcPr>
            <w:tcW w:w="1313" w:type="dxa"/>
            <w:tcBorders>
              <w:left w:val="single" w:sz="4" w:space="0" w:color="auto"/>
              <w:bottom w:val="single" w:sz="4" w:space="0" w:color="auto"/>
              <w:right w:val="single" w:sz="4" w:space="0" w:color="auto"/>
            </w:tcBorders>
            <w:shd w:val="clear" w:color="auto" w:fill="FBE4D5" w:themeFill="accent2" w:themeFillTint="33"/>
            <w:vAlign w:val="center"/>
          </w:tcPr>
          <w:p w14:paraId="387558B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728.2</w:t>
            </w:r>
          </w:p>
        </w:tc>
        <w:tc>
          <w:tcPr>
            <w:tcW w:w="1344" w:type="dxa"/>
            <w:tcBorders>
              <w:left w:val="single" w:sz="4" w:space="0" w:color="auto"/>
              <w:bottom w:val="single" w:sz="4" w:space="0" w:color="auto"/>
            </w:tcBorders>
            <w:shd w:val="clear" w:color="auto" w:fill="FBE4D5" w:themeFill="accent2" w:themeFillTint="33"/>
            <w:vAlign w:val="center"/>
          </w:tcPr>
          <w:p w14:paraId="08D9D23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41CF5705" w14:textId="77777777" w:rsidTr="009E3D27">
        <w:trPr>
          <w:trHeight w:val="288"/>
          <w:jc w:val="center"/>
        </w:trPr>
        <w:tc>
          <w:tcPr>
            <w:tcW w:w="1906" w:type="dxa"/>
            <w:tcBorders>
              <w:top w:val="single" w:sz="4" w:space="0" w:color="auto"/>
              <w:left w:val="nil"/>
              <w:bottom w:val="nil"/>
              <w:right w:val="single" w:sz="4" w:space="0" w:color="auto"/>
            </w:tcBorders>
            <w:shd w:val="clear" w:color="auto" w:fill="FBE4D5" w:themeFill="accent2" w:themeFillTint="33"/>
            <w:vAlign w:val="center"/>
          </w:tcPr>
          <w:p w14:paraId="178B896E"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5F23F37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13FE00B"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A82C83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-392.3</w:t>
            </w:r>
          </w:p>
        </w:tc>
        <w:tc>
          <w:tcPr>
            <w:tcW w:w="1313"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56486F2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790.5</w:t>
            </w:r>
          </w:p>
        </w:tc>
        <w:tc>
          <w:tcPr>
            <w:tcW w:w="1344" w:type="dxa"/>
            <w:tcBorders>
              <w:top w:val="single" w:sz="4" w:space="0" w:color="auto"/>
              <w:left w:val="single" w:sz="4" w:space="0" w:color="auto"/>
              <w:bottom w:val="nil"/>
            </w:tcBorders>
            <w:shd w:val="clear" w:color="auto" w:fill="FBE4D5" w:themeFill="accent2" w:themeFillTint="33"/>
            <w:vAlign w:val="center"/>
          </w:tcPr>
          <w:p w14:paraId="33DD09D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6.7</w:t>
            </w:r>
          </w:p>
        </w:tc>
      </w:tr>
      <w:tr w:rsidR="00BF5CDD" w:rsidRPr="00BF5CDD" w14:paraId="41D6AA2E" w14:textId="77777777" w:rsidTr="009E3D27">
        <w:trPr>
          <w:trHeight w:val="288"/>
          <w:jc w:val="center"/>
        </w:trPr>
        <w:tc>
          <w:tcPr>
            <w:tcW w:w="1906" w:type="dxa"/>
            <w:tcBorders>
              <w:left w:val="nil"/>
              <w:right w:val="single" w:sz="4" w:space="0" w:color="auto"/>
            </w:tcBorders>
            <w:shd w:val="clear" w:color="auto" w:fill="FBE4D5" w:themeFill="accent2" w:themeFillTint="33"/>
            <w:vAlign w:val="center"/>
          </w:tcPr>
          <w:p w14:paraId="4A4A3375"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FBE4D5" w:themeFill="accent2" w:themeFillTint="33"/>
            <w:vAlign w:val="center"/>
          </w:tcPr>
          <w:p w14:paraId="1BA4E4C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FBE4D5" w:themeFill="accent2" w:themeFillTint="33"/>
            <w:vAlign w:val="center"/>
          </w:tcPr>
          <w:p w14:paraId="1FE94E88"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right w:val="single" w:sz="4" w:space="0" w:color="auto"/>
            </w:tcBorders>
            <w:shd w:val="clear" w:color="auto" w:fill="FBE4D5" w:themeFill="accent2" w:themeFillTint="33"/>
            <w:vAlign w:val="center"/>
          </w:tcPr>
          <w:p w14:paraId="54767FA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-387.9</w:t>
            </w:r>
          </w:p>
        </w:tc>
        <w:tc>
          <w:tcPr>
            <w:tcW w:w="1313" w:type="dxa"/>
            <w:tcBorders>
              <w:left w:val="single" w:sz="4" w:space="0" w:color="auto"/>
              <w:right w:val="single" w:sz="4" w:space="0" w:color="auto"/>
            </w:tcBorders>
            <w:shd w:val="clear" w:color="auto" w:fill="FBE4D5" w:themeFill="accent2" w:themeFillTint="33"/>
            <w:vAlign w:val="center"/>
          </w:tcPr>
          <w:p w14:paraId="610B6DF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783.8</w:t>
            </w:r>
          </w:p>
        </w:tc>
        <w:tc>
          <w:tcPr>
            <w:tcW w:w="1344" w:type="dxa"/>
            <w:tcBorders>
              <w:left w:val="single" w:sz="4" w:space="0" w:color="auto"/>
            </w:tcBorders>
            <w:shd w:val="clear" w:color="auto" w:fill="FBE4D5" w:themeFill="accent2" w:themeFillTint="33"/>
            <w:vAlign w:val="center"/>
          </w:tcPr>
          <w:p w14:paraId="0E85E609"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45AF6020" w14:textId="77777777" w:rsidTr="009E3D27">
        <w:trPr>
          <w:trHeight w:val="288"/>
          <w:jc w:val="center"/>
        </w:trPr>
        <w:tc>
          <w:tcPr>
            <w:tcW w:w="1906" w:type="dxa"/>
            <w:tcBorders>
              <w:left w:val="nil"/>
              <w:bottom w:val="nil"/>
              <w:right w:val="single" w:sz="4" w:space="0" w:color="auto"/>
            </w:tcBorders>
            <w:shd w:val="clear" w:color="auto" w:fill="FBE4D5" w:themeFill="accent2" w:themeFillTint="33"/>
            <w:vAlign w:val="center"/>
          </w:tcPr>
          <w:p w14:paraId="634B886A"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FBE4D5" w:themeFill="accent2" w:themeFillTint="33"/>
            <w:vAlign w:val="center"/>
          </w:tcPr>
          <w:p w14:paraId="63BD4550"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FBE4D5" w:themeFill="accent2" w:themeFillTint="33"/>
            <w:vAlign w:val="center"/>
          </w:tcPr>
          <w:p w14:paraId="6F190319"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bottom w:val="nil"/>
              <w:right w:val="single" w:sz="4" w:space="0" w:color="auto"/>
            </w:tcBorders>
            <w:shd w:val="clear" w:color="auto" w:fill="FBE4D5" w:themeFill="accent2" w:themeFillTint="33"/>
            <w:vAlign w:val="center"/>
          </w:tcPr>
          <w:p w14:paraId="2D98CBA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-390.1</w:t>
            </w:r>
          </w:p>
        </w:tc>
        <w:tc>
          <w:tcPr>
            <w:tcW w:w="1313" w:type="dxa"/>
            <w:tcBorders>
              <w:left w:val="single" w:sz="4" w:space="0" w:color="auto"/>
              <w:bottom w:val="nil"/>
              <w:right w:val="single" w:sz="4" w:space="0" w:color="auto"/>
            </w:tcBorders>
            <w:shd w:val="clear" w:color="auto" w:fill="FBE4D5" w:themeFill="accent2" w:themeFillTint="33"/>
            <w:vAlign w:val="center"/>
          </w:tcPr>
          <w:p w14:paraId="59C952A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792.3</w:t>
            </w:r>
          </w:p>
        </w:tc>
        <w:tc>
          <w:tcPr>
            <w:tcW w:w="1344" w:type="dxa"/>
            <w:tcBorders>
              <w:left w:val="single" w:sz="4" w:space="0" w:color="auto"/>
              <w:bottom w:val="nil"/>
            </w:tcBorders>
            <w:shd w:val="clear" w:color="auto" w:fill="FBE4D5" w:themeFill="accent2" w:themeFillTint="33"/>
            <w:vAlign w:val="center"/>
          </w:tcPr>
          <w:p w14:paraId="1B73D49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8.5</w:t>
            </w:r>
          </w:p>
        </w:tc>
      </w:tr>
      <w:tr w:rsidR="00BF5CDD" w:rsidRPr="00BF5CDD" w14:paraId="7A169E9E" w14:textId="77777777" w:rsidTr="009E3D27">
        <w:trPr>
          <w:trHeight w:val="288"/>
          <w:jc w:val="center"/>
        </w:trPr>
        <w:tc>
          <w:tcPr>
            <w:tcW w:w="1906" w:type="dxa"/>
            <w:tcBorders>
              <w:left w:val="nil"/>
              <w:bottom w:val="single" w:sz="4" w:space="0" w:color="auto"/>
              <w:right w:val="single" w:sz="4" w:space="0" w:color="auto"/>
            </w:tcBorders>
            <w:shd w:val="clear" w:color="auto" w:fill="FBE4D5" w:themeFill="accent2" w:themeFillTint="33"/>
            <w:vAlign w:val="center"/>
          </w:tcPr>
          <w:p w14:paraId="74077919"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FBE4D5" w:themeFill="accent2" w:themeFillTint="33"/>
            <w:vAlign w:val="center"/>
          </w:tcPr>
          <w:p w14:paraId="5DBDAD3D"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FBE4D5" w:themeFill="accent2" w:themeFillTint="33"/>
            <w:vAlign w:val="center"/>
          </w:tcPr>
          <w:p w14:paraId="50ABF26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bottom w:val="single" w:sz="4" w:space="0" w:color="auto"/>
              <w:right w:val="single" w:sz="4" w:space="0" w:color="auto"/>
            </w:tcBorders>
            <w:shd w:val="clear" w:color="auto" w:fill="FBE4D5" w:themeFill="accent2" w:themeFillTint="33"/>
            <w:vAlign w:val="center"/>
          </w:tcPr>
          <w:p w14:paraId="6F7FFD56"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-386.7</w:t>
            </w:r>
          </w:p>
        </w:tc>
        <w:tc>
          <w:tcPr>
            <w:tcW w:w="1313" w:type="dxa"/>
            <w:tcBorders>
              <w:left w:val="single" w:sz="4" w:space="0" w:color="auto"/>
              <w:bottom w:val="single" w:sz="4" w:space="0" w:color="auto"/>
              <w:right w:val="single" w:sz="4" w:space="0" w:color="auto"/>
            </w:tcBorders>
            <w:shd w:val="clear" w:color="auto" w:fill="FBE4D5" w:themeFill="accent2" w:themeFillTint="33"/>
            <w:vAlign w:val="center"/>
          </w:tcPr>
          <w:p w14:paraId="1C26BFD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787.5</w:t>
            </w:r>
          </w:p>
        </w:tc>
        <w:tc>
          <w:tcPr>
            <w:tcW w:w="1344" w:type="dxa"/>
            <w:tcBorders>
              <w:left w:val="single" w:sz="4" w:space="0" w:color="auto"/>
              <w:bottom w:val="single" w:sz="4" w:space="0" w:color="auto"/>
            </w:tcBorders>
            <w:shd w:val="clear" w:color="auto" w:fill="FBE4D5" w:themeFill="accent2" w:themeFillTint="33"/>
            <w:vAlign w:val="center"/>
          </w:tcPr>
          <w:p w14:paraId="159B18E4"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3.7</w:t>
            </w:r>
          </w:p>
        </w:tc>
      </w:tr>
    </w:tbl>
    <w:p w14:paraId="50D011A7" w14:textId="77777777" w:rsidR="004D2569" w:rsidRDefault="004D2569" w:rsidP="004D2569">
      <w:pPr>
        <w:rPr>
          <w:b/>
        </w:rPr>
      </w:pPr>
    </w:p>
    <w:p w14:paraId="5942100E" w14:textId="77777777" w:rsidR="004D2569" w:rsidRDefault="004D2569" w:rsidP="004D2569">
      <w:pPr>
        <w:spacing w:line="360" w:lineRule="auto"/>
        <w:rPr>
          <w:rFonts w:ascii="Times New Roman" w:hAnsi="Times New Roman" w:cs="Times New Roman"/>
          <w:b/>
          <w:sz w:val="24"/>
          <w:szCs w:val="24"/>
        </w:rPr>
      </w:pPr>
    </w:p>
    <w:p w14:paraId="566EC180" w14:textId="77777777" w:rsidR="004D2569" w:rsidRDefault="004D2569" w:rsidP="004D2569">
      <w:pPr>
        <w:spacing w:line="360" w:lineRule="auto"/>
        <w:rPr>
          <w:rFonts w:ascii="Times New Roman" w:hAnsi="Times New Roman" w:cs="Times New Roman"/>
          <w:b/>
          <w:sz w:val="24"/>
          <w:szCs w:val="24"/>
        </w:rPr>
      </w:pPr>
    </w:p>
    <w:p w14:paraId="72023239" w14:textId="77777777" w:rsidR="004D2569" w:rsidRDefault="004D2569" w:rsidP="004D2569">
      <w:pPr>
        <w:spacing w:line="360" w:lineRule="auto"/>
        <w:rPr>
          <w:rFonts w:ascii="Times New Roman" w:hAnsi="Times New Roman" w:cs="Times New Roman"/>
          <w:b/>
          <w:sz w:val="24"/>
          <w:szCs w:val="24"/>
        </w:rPr>
      </w:pPr>
    </w:p>
    <w:p w14:paraId="594DB608" w14:textId="77777777" w:rsidR="004D2569" w:rsidRDefault="004D2569" w:rsidP="004D2569">
      <w:pPr>
        <w:spacing w:line="360" w:lineRule="auto"/>
        <w:rPr>
          <w:rFonts w:ascii="Times New Roman" w:hAnsi="Times New Roman" w:cs="Times New Roman"/>
          <w:b/>
          <w:sz w:val="24"/>
          <w:szCs w:val="24"/>
        </w:rPr>
      </w:pPr>
    </w:p>
    <w:p w14:paraId="154D3E87" w14:textId="77777777" w:rsidR="004D2569" w:rsidRDefault="004D2569" w:rsidP="004D2569">
      <w:pPr>
        <w:spacing w:line="360" w:lineRule="auto"/>
        <w:rPr>
          <w:rFonts w:ascii="Times New Roman" w:hAnsi="Times New Roman" w:cs="Times New Roman"/>
          <w:b/>
          <w:sz w:val="24"/>
          <w:szCs w:val="24"/>
        </w:rPr>
      </w:pPr>
    </w:p>
    <w:p w14:paraId="4F6490EA" w14:textId="77777777" w:rsidR="009E3D27" w:rsidRDefault="009E3D27" w:rsidP="004D2569">
      <w:pPr>
        <w:spacing w:line="360" w:lineRule="auto"/>
        <w:rPr>
          <w:rFonts w:ascii="Times New Roman" w:hAnsi="Times New Roman" w:cs="Times New Roman"/>
          <w:b/>
          <w:sz w:val="24"/>
          <w:szCs w:val="24"/>
        </w:rPr>
      </w:pPr>
    </w:p>
    <w:p w14:paraId="601852F9" w14:textId="77777777" w:rsidR="009E3D27" w:rsidRDefault="009E3D27" w:rsidP="004D2569">
      <w:pPr>
        <w:spacing w:line="360" w:lineRule="auto"/>
        <w:rPr>
          <w:rFonts w:ascii="Times New Roman" w:hAnsi="Times New Roman" w:cs="Times New Roman"/>
          <w:b/>
          <w:sz w:val="24"/>
          <w:szCs w:val="24"/>
        </w:rPr>
      </w:pPr>
    </w:p>
    <w:p w14:paraId="2033FEDD" w14:textId="77777777" w:rsidR="009E3D27" w:rsidRDefault="009E3D27" w:rsidP="004D2569">
      <w:pPr>
        <w:spacing w:line="360" w:lineRule="auto"/>
        <w:rPr>
          <w:rFonts w:ascii="Times New Roman" w:hAnsi="Times New Roman" w:cs="Times New Roman"/>
          <w:b/>
          <w:sz w:val="24"/>
          <w:szCs w:val="24"/>
        </w:rPr>
      </w:pPr>
    </w:p>
    <w:p w14:paraId="05C5270D" w14:textId="77777777" w:rsidR="004D2569" w:rsidRPr="000E70E1" w:rsidRDefault="004D2569" w:rsidP="004D2569">
      <w:pPr>
        <w:spacing w:line="360" w:lineRule="auto"/>
        <w:rPr>
          <w:rFonts w:ascii="Times New Roman" w:hAnsi="Times New Roman" w:cs="Times New Roman"/>
          <w:sz w:val="24"/>
          <w:szCs w:val="24"/>
        </w:rPr>
      </w:pPr>
      <w:r w:rsidRPr="000E70E1">
        <w:rPr>
          <w:rFonts w:ascii="Times New Roman" w:hAnsi="Times New Roman" w:cs="Times New Roman"/>
          <w:b/>
          <w:sz w:val="24"/>
          <w:szCs w:val="24"/>
        </w:rPr>
        <w:lastRenderedPageBreak/>
        <w:t xml:space="preserve">Table 6: </w:t>
      </w:r>
      <w:r w:rsidRPr="000E70E1">
        <w:rPr>
          <w:rFonts w:ascii="Times New Roman" w:hAnsi="Times New Roman" w:cs="Times New Roman"/>
          <w:sz w:val="24"/>
          <w:szCs w:val="24"/>
        </w:rPr>
        <w:t>Model results for the region-level models for all three species of salmon</w:t>
      </w:r>
    </w:p>
    <w:tbl>
      <w:tblPr>
        <w:tblStyle w:val="TableGrid"/>
        <w:tblW w:w="0" w:type="auto"/>
        <w:tblCellMar>
          <w:left w:w="115" w:type="dxa"/>
          <w:right w:w="115" w:type="dxa"/>
        </w:tblCellMar>
        <w:tblLook w:val="04A0" w:firstRow="1" w:lastRow="0" w:firstColumn="1" w:lastColumn="0" w:noHBand="0" w:noVBand="1"/>
      </w:tblPr>
      <w:tblGrid>
        <w:gridCol w:w="2023"/>
        <w:gridCol w:w="1679"/>
        <w:gridCol w:w="1682"/>
        <w:gridCol w:w="2013"/>
        <w:gridCol w:w="1956"/>
        <w:gridCol w:w="7"/>
      </w:tblGrid>
      <w:tr w:rsidR="000E70E1" w:rsidRPr="000E70E1" w14:paraId="33853A00" w14:textId="77777777" w:rsidTr="009E3D27">
        <w:trPr>
          <w:trHeight w:val="288"/>
        </w:trPr>
        <w:tc>
          <w:tcPr>
            <w:tcW w:w="2023" w:type="dxa"/>
            <w:tcBorders>
              <w:top w:val="single" w:sz="4" w:space="0" w:color="auto"/>
              <w:left w:val="nil"/>
              <w:bottom w:val="single" w:sz="4" w:space="0" w:color="auto"/>
              <w:right w:val="single" w:sz="4" w:space="0" w:color="auto"/>
            </w:tcBorders>
            <w:shd w:val="clear" w:color="auto" w:fill="FFFFFF" w:themeFill="background1"/>
          </w:tcPr>
          <w:p w14:paraId="7777CB20"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Fixed Effect</w:t>
            </w:r>
          </w:p>
        </w:tc>
        <w:tc>
          <w:tcPr>
            <w:tcW w:w="1679" w:type="dxa"/>
            <w:tcBorders>
              <w:top w:val="single" w:sz="4" w:space="0" w:color="auto"/>
              <w:left w:val="single" w:sz="4" w:space="0" w:color="auto"/>
              <w:bottom w:val="single" w:sz="4" w:space="0" w:color="auto"/>
              <w:right w:val="single" w:sz="4" w:space="0" w:color="auto"/>
            </w:tcBorders>
            <w:shd w:val="clear" w:color="auto" w:fill="FFFFFF" w:themeFill="background1"/>
          </w:tcPr>
          <w:p w14:paraId="49B88DAD" w14:textId="77777777" w:rsidR="000E70E1" w:rsidRPr="000E70E1" w:rsidRDefault="000E70E1" w:rsidP="000E70E1">
            <w:pPr>
              <w:jc w:val="center"/>
              <w:rPr>
                <w:rFonts w:ascii="Times New Roman" w:hAnsi="Times New Roman" w:cs="Times New Roman"/>
                <w:b/>
                <w:i/>
              </w:rPr>
            </w:pPr>
            <w:r w:rsidRPr="000E70E1">
              <w:rPr>
                <w:rFonts w:ascii="Times New Roman" w:hAnsi="Times New Roman" w:cs="Times New Roman"/>
                <w:b/>
                <w:i/>
              </w:rPr>
              <w:t>Lice Species</w:t>
            </w:r>
          </w:p>
        </w:tc>
        <w:tc>
          <w:tcPr>
            <w:tcW w:w="1682" w:type="dxa"/>
            <w:tcBorders>
              <w:top w:val="single" w:sz="4" w:space="0" w:color="auto"/>
              <w:left w:val="single" w:sz="4" w:space="0" w:color="auto"/>
              <w:bottom w:val="single" w:sz="4" w:space="0" w:color="auto"/>
              <w:right w:val="single" w:sz="4" w:space="0" w:color="auto"/>
            </w:tcBorders>
            <w:shd w:val="clear" w:color="auto" w:fill="FFFFFF" w:themeFill="background1"/>
          </w:tcPr>
          <w:p w14:paraId="481FF3D9"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Salmon Species</w:t>
            </w:r>
          </w:p>
        </w:tc>
        <w:tc>
          <w:tcPr>
            <w:tcW w:w="2013" w:type="dxa"/>
            <w:tcBorders>
              <w:top w:val="single" w:sz="4" w:space="0" w:color="auto"/>
              <w:left w:val="single" w:sz="4" w:space="0" w:color="auto"/>
              <w:bottom w:val="single" w:sz="4" w:space="0" w:color="auto"/>
            </w:tcBorders>
            <w:shd w:val="clear" w:color="auto" w:fill="FFFFFF" w:themeFill="background1"/>
          </w:tcPr>
          <w:p w14:paraId="0CDAA90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Coefficient</w:t>
            </w:r>
          </w:p>
        </w:tc>
        <w:tc>
          <w:tcPr>
            <w:tcW w:w="1963" w:type="dxa"/>
            <w:gridSpan w:val="2"/>
            <w:tcBorders>
              <w:top w:val="single" w:sz="4" w:space="0" w:color="auto"/>
              <w:bottom w:val="single" w:sz="4" w:space="0" w:color="auto"/>
              <w:right w:val="nil"/>
            </w:tcBorders>
            <w:shd w:val="clear" w:color="auto" w:fill="FFFFFF" w:themeFill="background1"/>
          </w:tcPr>
          <w:p w14:paraId="3B93E356"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Standard Error</w:t>
            </w:r>
          </w:p>
        </w:tc>
      </w:tr>
      <w:tr w:rsidR="000E70E1" w:rsidRPr="000E70E1" w14:paraId="22BCE464" w14:textId="77777777" w:rsidTr="009E3D27">
        <w:trPr>
          <w:trHeight w:val="288"/>
        </w:trPr>
        <w:tc>
          <w:tcPr>
            <w:tcW w:w="2023" w:type="dxa"/>
            <w:tcBorders>
              <w:top w:val="single" w:sz="4" w:space="0" w:color="auto"/>
              <w:left w:val="nil"/>
              <w:bottom w:val="nil"/>
              <w:right w:val="single" w:sz="4" w:space="0" w:color="auto"/>
            </w:tcBorders>
            <w:shd w:val="clear" w:color="auto" w:fill="D9E2F3" w:themeFill="accent1" w:themeFillTint="33"/>
          </w:tcPr>
          <w:p w14:paraId="190EF116"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Discovery Islands</w:t>
            </w:r>
          </w:p>
        </w:tc>
        <w:tc>
          <w:tcPr>
            <w:tcW w:w="1679" w:type="dxa"/>
            <w:tcBorders>
              <w:top w:val="single" w:sz="4" w:space="0" w:color="auto"/>
              <w:left w:val="single" w:sz="4" w:space="0" w:color="auto"/>
              <w:bottom w:val="nil"/>
              <w:right w:val="single" w:sz="4" w:space="0" w:color="auto"/>
            </w:tcBorders>
            <w:shd w:val="clear" w:color="auto" w:fill="D9E2F3" w:themeFill="accent1" w:themeFillTint="33"/>
          </w:tcPr>
          <w:p w14:paraId="6D439FB9"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D9E2F3" w:themeFill="accent1" w:themeFillTint="33"/>
          </w:tcPr>
          <w:p w14:paraId="56536807"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single" w:sz="4" w:space="0" w:color="auto"/>
              <w:left w:val="single" w:sz="4" w:space="0" w:color="auto"/>
              <w:bottom w:val="nil"/>
            </w:tcBorders>
            <w:shd w:val="clear" w:color="auto" w:fill="D9E2F3" w:themeFill="accent1" w:themeFillTint="33"/>
          </w:tcPr>
          <w:p w14:paraId="58CABD11"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-0.8537</w:t>
            </w:r>
          </w:p>
        </w:tc>
        <w:tc>
          <w:tcPr>
            <w:tcW w:w="1963" w:type="dxa"/>
            <w:gridSpan w:val="2"/>
            <w:tcBorders>
              <w:top w:val="single" w:sz="4" w:space="0" w:color="auto"/>
              <w:bottom w:val="nil"/>
              <w:right w:val="nil"/>
            </w:tcBorders>
            <w:shd w:val="clear" w:color="auto" w:fill="D9E2F3" w:themeFill="accent1" w:themeFillTint="33"/>
          </w:tcPr>
          <w:p w14:paraId="74C41DEC"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0.1846</w:t>
            </w:r>
          </w:p>
        </w:tc>
      </w:tr>
      <w:tr w:rsidR="000E70E1" w:rsidRPr="000E70E1" w14:paraId="363D536A"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43929B55"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D9E2F3" w:themeFill="accent1" w:themeFillTint="33"/>
          </w:tcPr>
          <w:p w14:paraId="6A5DDEE6"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2E3D0149"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D9E2F3" w:themeFill="accent1" w:themeFillTint="33"/>
          </w:tcPr>
          <w:p w14:paraId="75671E4A"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-0.6314</w:t>
            </w:r>
          </w:p>
        </w:tc>
        <w:tc>
          <w:tcPr>
            <w:tcW w:w="1963" w:type="dxa"/>
            <w:gridSpan w:val="2"/>
            <w:tcBorders>
              <w:top w:val="nil"/>
              <w:bottom w:val="nil"/>
              <w:right w:val="nil"/>
            </w:tcBorders>
            <w:shd w:val="clear" w:color="auto" w:fill="D9E2F3" w:themeFill="accent1" w:themeFillTint="33"/>
          </w:tcPr>
          <w:p w14:paraId="1001F5BF"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0.1926</w:t>
            </w:r>
          </w:p>
        </w:tc>
      </w:tr>
      <w:tr w:rsidR="000E70E1" w:rsidRPr="000E70E1" w14:paraId="19702F13"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69B5D7BB"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D9E2F3" w:themeFill="accent1" w:themeFillTint="33"/>
          </w:tcPr>
          <w:p w14:paraId="0022130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3641A5B3"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D9E2F3" w:themeFill="accent1" w:themeFillTint="33"/>
          </w:tcPr>
          <w:p w14:paraId="0F7EA4EA"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-0.5131</w:t>
            </w:r>
          </w:p>
        </w:tc>
        <w:tc>
          <w:tcPr>
            <w:tcW w:w="1963" w:type="dxa"/>
            <w:gridSpan w:val="2"/>
            <w:tcBorders>
              <w:top w:val="nil"/>
              <w:bottom w:val="nil"/>
              <w:right w:val="nil"/>
            </w:tcBorders>
            <w:shd w:val="clear" w:color="auto" w:fill="D9E2F3" w:themeFill="accent1" w:themeFillTint="33"/>
          </w:tcPr>
          <w:p w14:paraId="0889618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0.1637</w:t>
            </w:r>
          </w:p>
        </w:tc>
      </w:tr>
      <w:tr w:rsidR="000E70E1" w:rsidRPr="000E70E1" w14:paraId="0737BF8E"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7FCA9F00"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nil"/>
              <w:right w:val="single" w:sz="4" w:space="0" w:color="auto"/>
            </w:tcBorders>
            <w:shd w:val="clear" w:color="auto" w:fill="D9E2F3" w:themeFill="accent1" w:themeFillTint="33"/>
          </w:tcPr>
          <w:p w14:paraId="1B42BE8F"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6A953BA7"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D9E2F3" w:themeFill="accent1" w:themeFillTint="33"/>
          </w:tcPr>
          <w:p w14:paraId="7A1E6F59"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-0.2677</w:t>
            </w:r>
          </w:p>
        </w:tc>
        <w:tc>
          <w:tcPr>
            <w:tcW w:w="1963" w:type="dxa"/>
            <w:gridSpan w:val="2"/>
            <w:tcBorders>
              <w:top w:val="nil"/>
              <w:bottom w:val="nil"/>
              <w:right w:val="nil"/>
            </w:tcBorders>
            <w:shd w:val="clear" w:color="auto" w:fill="D9E2F3" w:themeFill="accent1" w:themeFillTint="33"/>
          </w:tcPr>
          <w:p w14:paraId="7CA2A8E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0.1306</w:t>
            </w:r>
          </w:p>
        </w:tc>
      </w:tr>
      <w:tr w:rsidR="000E70E1" w:rsidRPr="000E70E1" w14:paraId="4E2C4197" w14:textId="77777777" w:rsidTr="009E3D27">
        <w:trPr>
          <w:trHeight w:val="288"/>
        </w:trPr>
        <w:tc>
          <w:tcPr>
            <w:tcW w:w="2023" w:type="dxa"/>
            <w:tcBorders>
              <w:top w:val="nil"/>
              <w:left w:val="nil"/>
              <w:bottom w:val="single" w:sz="4" w:space="0" w:color="auto"/>
              <w:right w:val="single" w:sz="4" w:space="0" w:color="auto"/>
            </w:tcBorders>
            <w:shd w:val="clear" w:color="auto" w:fill="D9E2F3" w:themeFill="accent1" w:themeFillTint="33"/>
          </w:tcPr>
          <w:p w14:paraId="00BC5F44"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2018</w:t>
            </w:r>
          </w:p>
        </w:tc>
        <w:tc>
          <w:tcPr>
            <w:tcW w:w="1679" w:type="dxa"/>
            <w:tcBorders>
              <w:top w:val="nil"/>
              <w:left w:val="single" w:sz="4" w:space="0" w:color="auto"/>
              <w:bottom w:val="single" w:sz="4" w:space="0" w:color="auto"/>
              <w:right w:val="single" w:sz="4" w:space="0" w:color="auto"/>
            </w:tcBorders>
            <w:shd w:val="clear" w:color="auto" w:fill="D9E2F3" w:themeFill="accent1" w:themeFillTint="33"/>
          </w:tcPr>
          <w:p w14:paraId="559F5B6A"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D9E2F3" w:themeFill="accent1" w:themeFillTint="33"/>
          </w:tcPr>
          <w:p w14:paraId="5D82D5B0"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single" w:sz="4" w:space="0" w:color="auto"/>
            </w:tcBorders>
            <w:shd w:val="clear" w:color="auto" w:fill="D9E2F3" w:themeFill="accent1" w:themeFillTint="33"/>
          </w:tcPr>
          <w:p w14:paraId="7F4CA09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-0.3880</w:t>
            </w:r>
          </w:p>
        </w:tc>
        <w:tc>
          <w:tcPr>
            <w:tcW w:w="1963" w:type="dxa"/>
            <w:gridSpan w:val="2"/>
            <w:tcBorders>
              <w:top w:val="nil"/>
              <w:bottom w:val="single" w:sz="4" w:space="0" w:color="auto"/>
              <w:right w:val="nil"/>
            </w:tcBorders>
            <w:shd w:val="clear" w:color="auto" w:fill="D9E2F3" w:themeFill="accent1" w:themeFillTint="33"/>
          </w:tcPr>
          <w:p w14:paraId="39BACBE1"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0.1352</w:t>
            </w:r>
          </w:p>
        </w:tc>
      </w:tr>
      <w:tr w:rsidR="000E70E1" w:rsidRPr="000E70E1" w14:paraId="744D07CE" w14:textId="77777777" w:rsidTr="009E3D27">
        <w:trPr>
          <w:trHeight w:val="288"/>
        </w:trPr>
        <w:tc>
          <w:tcPr>
            <w:tcW w:w="2023" w:type="dxa"/>
            <w:tcBorders>
              <w:top w:val="single" w:sz="4" w:space="0" w:color="auto"/>
              <w:left w:val="nil"/>
              <w:bottom w:val="nil"/>
              <w:right w:val="single" w:sz="4" w:space="0" w:color="auto"/>
            </w:tcBorders>
            <w:shd w:val="clear" w:color="auto" w:fill="D9E2F3" w:themeFill="accent1" w:themeFillTint="33"/>
          </w:tcPr>
          <w:p w14:paraId="12DD294E"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Discovery Islands</w:t>
            </w:r>
          </w:p>
        </w:tc>
        <w:tc>
          <w:tcPr>
            <w:tcW w:w="1679" w:type="dxa"/>
            <w:tcBorders>
              <w:top w:val="single" w:sz="4" w:space="0" w:color="auto"/>
              <w:left w:val="single" w:sz="4" w:space="0" w:color="auto"/>
              <w:bottom w:val="nil"/>
              <w:right w:val="single" w:sz="4" w:space="0" w:color="auto"/>
            </w:tcBorders>
            <w:shd w:val="clear" w:color="auto" w:fill="D9E2F3" w:themeFill="accent1" w:themeFillTint="33"/>
          </w:tcPr>
          <w:p w14:paraId="49865AF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D9E2F3" w:themeFill="accent1" w:themeFillTint="33"/>
          </w:tcPr>
          <w:p w14:paraId="425BC5F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Pink</w:t>
            </w:r>
          </w:p>
        </w:tc>
        <w:tc>
          <w:tcPr>
            <w:tcW w:w="2013" w:type="dxa"/>
            <w:tcBorders>
              <w:top w:val="single" w:sz="4" w:space="0" w:color="auto"/>
              <w:left w:val="single" w:sz="4" w:space="0" w:color="auto"/>
              <w:bottom w:val="nil"/>
            </w:tcBorders>
            <w:shd w:val="clear" w:color="auto" w:fill="D9E2F3" w:themeFill="accent1" w:themeFillTint="33"/>
          </w:tcPr>
          <w:p w14:paraId="55C561BA"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-0.7243</w:t>
            </w:r>
          </w:p>
        </w:tc>
        <w:tc>
          <w:tcPr>
            <w:tcW w:w="1963" w:type="dxa"/>
            <w:gridSpan w:val="2"/>
            <w:tcBorders>
              <w:top w:val="single" w:sz="4" w:space="0" w:color="auto"/>
              <w:bottom w:val="nil"/>
              <w:right w:val="nil"/>
            </w:tcBorders>
            <w:shd w:val="clear" w:color="auto" w:fill="D9E2F3" w:themeFill="accent1" w:themeFillTint="33"/>
          </w:tcPr>
          <w:p w14:paraId="1042F8B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0.1773</w:t>
            </w:r>
          </w:p>
        </w:tc>
      </w:tr>
      <w:tr w:rsidR="000E70E1" w:rsidRPr="000E70E1" w14:paraId="75E19B81"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4A315CED"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D9E2F3" w:themeFill="accent1" w:themeFillTint="33"/>
          </w:tcPr>
          <w:p w14:paraId="62C6C9EF"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7F3DCDDB"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D9E2F3" w:themeFill="accent1" w:themeFillTint="33"/>
          </w:tcPr>
          <w:p w14:paraId="010F4A5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-0.1891</w:t>
            </w:r>
          </w:p>
        </w:tc>
        <w:tc>
          <w:tcPr>
            <w:tcW w:w="1963" w:type="dxa"/>
            <w:gridSpan w:val="2"/>
            <w:tcBorders>
              <w:top w:val="nil"/>
              <w:bottom w:val="nil"/>
              <w:right w:val="nil"/>
            </w:tcBorders>
            <w:shd w:val="clear" w:color="auto" w:fill="D9E2F3" w:themeFill="accent1" w:themeFillTint="33"/>
          </w:tcPr>
          <w:p w14:paraId="42A2AD5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0.1751</w:t>
            </w:r>
          </w:p>
        </w:tc>
      </w:tr>
      <w:tr w:rsidR="000E70E1" w:rsidRPr="000E70E1" w14:paraId="1BD4E816"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6B179D8B"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D9E2F3" w:themeFill="accent1" w:themeFillTint="33"/>
          </w:tcPr>
          <w:p w14:paraId="0403DD1A"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2345EED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D9E2F3" w:themeFill="accent1" w:themeFillTint="33"/>
          </w:tcPr>
          <w:p w14:paraId="4CE75629"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-0.4151</w:t>
            </w:r>
          </w:p>
        </w:tc>
        <w:tc>
          <w:tcPr>
            <w:tcW w:w="1963" w:type="dxa"/>
            <w:gridSpan w:val="2"/>
            <w:tcBorders>
              <w:top w:val="nil"/>
              <w:bottom w:val="nil"/>
              <w:right w:val="nil"/>
            </w:tcBorders>
            <w:shd w:val="clear" w:color="auto" w:fill="D9E2F3" w:themeFill="accent1" w:themeFillTint="33"/>
          </w:tcPr>
          <w:p w14:paraId="61E1505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0.1591</w:t>
            </w:r>
          </w:p>
        </w:tc>
      </w:tr>
      <w:tr w:rsidR="000E70E1" w:rsidRPr="000E70E1" w14:paraId="1D799093" w14:textId="77777777" w:rsidTr="009E3D27">
        <w:trPr>
          <w:trHeight w:val="288"/>
        </w:trPr>
        <w:tc>
          <w:tcPr>
            <w:tcW w:w="2023" w:type="dxa"/>
            <w:tcBorders>
              <w:top w:val="nil"/>
              <w:left w:val="nil"/>
              <w:bottom w:val="single" w:sz="4" w:space="0" w:color="auto"/>
              <w:right w:val="single" w:sz="4" w:space="0" w:color="auto"/>
            </w:tcBorders>
            <w:shd w:val="clear" w:color="auto" w:fill="D9E2F3" w:themeFill="accent1" w:themeFillTint="33"/>
          </w:tcPr>
          <w:p w14:paraId="51D867D6"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single" w:sz="4" w:space="0" w:color="auto"/>
              <w:right w:val="single" w:sz="4" w:space="0" w:color="auto"/>
            </w:tcBorders>
            <w:shd w:val="clear" w:color="auto" w:fill="D9E2F3" w:themeFill="accent1" w:themeFillTint="33"/>
          </w:tcPr>
          <w:p w14:paraId="76146065"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D9E2F3" w:themeFill="accent1" w:themeFillTint="33"/>
          </w:tcPr>
          <w:p w14:paraId="06C2F2D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single" w:sz="4" w:space="0" w:color="auto"/>
            </w:tcBorders>
            <w:shd w:val="clear" w:color="auto" w:fill="D9E2F3" w:themeFill="accent1" w:themeFillTint="33"/>
          </w:tcPr>
          <w:p w14:paraId="7FEBB89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-0.0865</w:t>
            </w:r>
          </w:p>
        </w:tc>
        <w:tc>
          <w:tcPr>
            <w:tcW w:w="1963" w:type="dxa"/>
            <w:gridSpan w:val="2"/>
            <w:tcBorders>
              <w:top w:val="nil"/>
              <w:bottom w:val="single" w:sz="4" w:space="0" w:color="auto"/>
              <w:right w:val="nil"/>
            </w:tcBorders>
            <w:shd w:val="clear" w:color="auto" w:fill="D9E2F3" w:themeFill="accent1" w:themeFillTint="33"/>
          </w:tcPr>
          <w:p w14:paraId="11163EF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0.1647</w:t>
            </w:r>
          </w:p>
        </w:tc>
      </w:tr>
      <w:tr w:rsidR="000E70E1" w:rsidRPr="000E70E1" w14:paraId="2C45AEB4" w14:textId="77777777" w:rsidTr="009E3D27">
        <w:trPr>
          <w:trHeight w:val="288"/>
        </w:trPr>
        <w:tc>
          <w:tcPr>
            <w:tcW w:w="2023" w:type="dxa"/>
            <w:tcBorders>
              <w:top w:val="single" w:sz="4" w:space="0" w:color="auto"/>
              <w:left w:val="nil"/>
              <w:bottom w:val="nil"/>
              <w:right w:val="single" w:sz="4" w:space="0" w:color="auto"/>
            </w:tcBorders>
            <w:shd w:val="clear" w:color="auto" w:fill="D9E2F3" w:themeFill="accent1" w:themeFillTint="33"/>
          </w:tcPr>
          <w:p w14:paraId="5BAC15E4"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Discovery Islands</w:t>
            </w:r>
          </w:p>
        </w:tc>
        <w:tc>
          <w:tcPr>
            <w:tcW w:w="1679" w:type="dxa"/>
            <w:tcBorders>
              <w:top w:val="single" w:sz="4" w:space="0" w:color="auto"/>
              <w:left w:val="single" w:sz="4" w:space="0" w:color="auto"/>
              <w:bottom w:val="nil"/>
              <w:right w:val="single" w:sz="4" w:space="0" w:color="auto"/>
            </w:tcBorders>
            <w:shd w:val="clear" w:color="auto" w:fill="D9E2F3" w:themeFill="accent1" w:themeFillTint="33"/>
          </w:tcPr>
          <w:p w14:paraId="73D0B865"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D9E2F3" w:themeFill="accent1" w:themeFillTint="33"/>
          </w:tcPr>
          <w:p w14:paraId="293F0277"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single" w:sz="4" w:space="0" w:color="auto"/>
              <w:left w:val="single" w:sz="4" w:space="0" w:color="auto"/>
              <w:bottom w:val="nil"/>
            </w:tcBorders>
            <w:shd w:val="clear" w:color="auto" w:fill="D9E2F3" w:themeFill="accent1" w:themeFillTint="33"/>
          </w:tcPr>
          <w:p w14:paraId="714E47C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-0.5722</w:t>
            </w:r>
          </w:p>
        </w:tc>
        <w:tc>
          <w:tcPr>
            <w:tcW w:w="1963" w:type="dxa"/>
            <w:gridSpan w:val="2"/>
            <w:tcBorders>
              <w:top w:val="single" w:sz="4" w:space="0" w:color="auto"/>
              <w:bottom w:val="nil"/>
              <w:right w:val="nil"/>
            </w:tcBorders>
            <w:shd w:val="clear" w:color="auto" w:fill="D9E2F3" w:themeFill="accent1" w:themeFillTint="33"/>
          </w:tcPr>
          <w:p w14:paraId="632562A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0.0929</w:t>
            </w:r>
          </w:p>
        </w:tc>
      </w:tr>
      <w:tr w:rsidR="000E70E1" w:rsidRPr="000E70E1" w14:paraId="434EFAF8"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084BFEAB"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D9E2F3" w:themeFill="accent1" w:themeFillTint="33"/>
          </w:tcPr>
          <w:p w14:paraId="6675A057"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4995089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nil"/>
              <w:left w:val="single" w:sz="4" w:space="0" w:color="auto"/>
              <w:bottom w:val="nil"/>
            </w:tcBorders>
            <w:shd w:val="clear" w:color="auto" w:fill="D9E2F3" w:themeFill="accent1" w:themeFillTint="33"/>
          </w:tcPr>
          <w:p w14:paraId="75785529"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-0.4152</w:t>
            </w:r>
          </w:p>
        </w:tc>
        <w:tc>
          <w:tcPr>
            <w:tcW w:w="1963" w:type="dxa"/>
            <w:gridSpan w:val="2"/>
            <w:tcBorders>
              <w:top w:val="nil"/>
              <w:bottom w:val="nil"/>
              <w:right w:val="nil"/>
            </w:tcBorders>
            <w:shd w:val="clear" w:color="auto" w:fill="D9E2F3" w:themeFill="accent1" w:themeFillTint="33"/>
          </w:tcPr>
          <w:p w14:paraId="2467F5D7"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0.0926</w:t>
            </w:r>
          </w:p>
        </w:tc>
      </w:tr>
      <w:tr w:rsidR="000E70E1" w:rsidRPr="000E70E1" w14:paraId="53BA5074"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47FEC8F8"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D9E2F3" w:themeFill="accent1" w:themeFillTint="33"/>
          </w:tcPr>
          <w:p w14:paraId="1470B9DF"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4397697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nil"/>
              <w:left w:val="single" w:sz="4" w:space="0" w:color="auto"/>
              <w:bottom w:val="nil"/>
            </w:tcBorders>
            <w:shd w:val="clear" w:color="auto" w:fill="D9E2F3" w:themeFill="accent1" w:themeFillTint="33"/>
          </w:tcPr>
          <w:p w14:paraId="22B4EE3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-0.5296</w:t>
            </w:r>
          </w:p>
        </w:tc>
        <w:tc>
          <w:tcPr>
            <w:tcW w:w="1963" w:type="dxa"/>
            <w:gridSpan w:val="2"/>
            <w:tcBorders>
              <w:top w:val="nil"/>
              <w:bottom w:val="nil"/>
              <w:right w:val="nil"/>
            </w:tcBorders>
            <w:shd w:val="clear" w:color="auto" w:fill="D9E2F3" w:themeFill="accent1" w:themeFillTint="33"/>
          </w:tcPr>
          <w:p w14:paraId="122294F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0.0710</w:t>
            </w:r>
          </w:p>
        </w:tc>
      </w:tr>
      <w:tr w:rsidR="000E70E1" w:rsidRPr="000E70E1" w14:paraId="1C445802" w14:textId="77777777" w:rsidTr="009E3D27">
        <w:trPr>
          <w:trHeight w:val="288"/>
        </w:trPr>
        <w:tc>
          <w:tcPr>
            <w:tcW w:w="2023" w:type="dxa"/>
            <w:tcBorders>
              <w:top w:val="nil"/>
              <w:left w:val="nil"/>
              <w:bottom w:val="single" w:sz="4" w:space="0" w:color="auto"/>
              <w:right w:val="single" w:sz="4" w:space="0" w:color="auto"/>
            </w:tcBorders>
            <w:shd w:val="clear" w:color="auto" w:fill="D9E2F3" w:themeFill="accent1" w:themeFillTint="33"/>
          </w:tcPr>
          <w:p w14:paraId="2DAD41DE"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single" w:sz="4" w:space="0" w:color="auto"/>
              <w:right w:val="single" w:sz="4" w:space="0" w:color="auto"/>
            </w:tcBorders>
            <w:shd w:val="clear" w:color="auto" w:fill="D9E2F3" w:themeFill="accent1" w:themeFillTint="33"/>
          </w:tcPr>
          <w:p w14:paraId="6AC49F5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D9E2F3" w:themeFill="accent1" w:themeFillTint="33"/>
          </w:tcPr>
          <w:p w14:paraId="1420ACB6"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nil"/>
              <w:left w:val="single" w:sz="4" w:space="0" w:color="auto"/>
              <w:bottom w:val="single" w:sz="4" w:space="0" w:color="auto"/>
            </w:tcBorders>
            <w:shd w:val="clear" w:color="auto" w:fill="D9E2F3" w:themeFill="accent1" w:themeFillTint="33"/>
          </w:tcPr>
          <w:p w14:paraId="448E842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-0.7348</w:t>
            </w:r>
          </w:p>
        </w:tc>
        <w:tc>
          <w:tcPr>
            <w:tcW w:w="1963" w:type="dxa"/>
            <w:gridSpan w:val="2"/>
            <w:tcBorders>
              <w:top w:val="nil"/>
              <w:bottom w:val="single" w:sz="4" w:space="0" w:color="auto"/>
              <w:right w:val="nil"/>
            </w:tcBorders>
            <w:shd w:val="clear" w:color="auto" w:fill="D9E2F3" w:themeFill="accent1" w:themeFillTint="33"/>
          </w:tcPr>
          <w:p w14:paraId="2A6FC0CE"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0.1012</w:t>
            </w:r>
          </w:p>
        </w:tc>
      </w:tr>
      <w:tr w:rsidR="000E70E1" w:rsidRPr="000E70E1" w14:paraId="7F191DCB" w14:textId="77777777" w:rsidTr="009E3D27">
        <w:trPr>
          <w:trHeight w:val="288"/>
        </w:trPr>
        <w:tc>
          <w:tcPr>
            <w:tcW w:w="2023" w:type="dxa"/>
            <w:tcBorders>
              <w:top w:val="single" w:sz="4" w:space="0" w:color="auto"/>
              <w:left w:val="nil"/>
              <w:bottom w:val="nil"/>
              <w:right w:val="single" w:sz="4" w:space="0" w:color="auto"/>
            </w:tcBorders>
            <w:shd w:val="clear" w:color="auto" w:fill="FBE4D5" w:themeFill="accent2" w:themeFillTint="33"/>
          </w:tcPr>
          <w:p w14:paraId="04F10EE9"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 xml:space="preserve"> Discovery Islands</w:t>
            </w:r>
          </w:p>
        </w:tc>
        <w:tc>
          <w:tcPr>
            <w:tcW w:w="1679" w:type="dxa"/>
            <w:tcBorders>
              <w:top w:val="single" w:sz="4" w:space="0" w:color="auto"/>
              <w:left w:val="single" w:sz="4" w:space="0" w:color="auto"/>
              <w:bottom w:val="nil"/>
              <w:right w:val="single" w:sz="4" w:space="0" w:color="auto"/>
            </w:tcBorders>
            <w:shd w:val="clear" w:color="auto" w:fill="FBE4D5" w:themeFill="accent2" w:themeFillTint="33"/>
          </w:tcPr>
          <w:p w14:paraId="2ED5AD6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FBE4D5" w:themeFill="accent2" w:themeFillTint="33"/>
          </w:tcPr>
          <w:p w14:paraId="5669269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Chum</w:t>
            </w:r>
          </w:p>
        </w:tc>
        <w:tc>
          <w:tcPr>
            <w:tcW w:w="2013" w:type="dxa"/>
            <w:tcBorders>
              <w:top w:val="single" w:sz="4" w:space="0" w:color="auto"/>
              <w:left w:val="single" w:sz="4" w:space="0" w:color="auto"/>
              <w:bottom w:val="nil"/>
            </w:tcBorders>
            <w:shd w:val="clear" w:color="auto" w:fill="FBE4D5" w:themeFill="accent2" w:themeFillTint="33"/>
          </w:tcPr>
          <w:p w14:paraId="1AF9A20E"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-2.3025</w:t>
            </w:r>
          </w:p>
        </w:tc>
        <w:tc>
          <w:tcPr>
            <w:tcW w:w="1963" w:type="dxa"/>
            <w:gridSpan w:val="2"/>
            <w:tcBorders>
              <w:top w:val="single" w:sz="4" w:space="0" w:color="auto"/>
              <w:bottom w:val="nil"/>
              <w:right w:val="nil"/>
            </w:tcBorders>
            <w:shd w:val="clear" w:color="auto" w:fill="FBE4D5" w:themeFill="accent2" w:themeFillTint="33"/>
          </w:tcPr>
          <w:p w14:paraId="75CAC5F4"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0.2821</w:t>
            </w:r>
          </w:p>
        </w:tc>
      </w:tr>
      <w:tr w:rsidR="000E70E1" w:rsidRPr="000E70E1" w14:paraId="76BAB19E" w14:textId="77777777" w:rsidTr="009E3D27">
        <w:trPr>
          <w:trHeight w:val="288"/>
        </w:trPr>
        <w:tc>
          <w:tcPr>
            <w:tcW w:w="2023" w:type="dxa"/>
            <w:tcBorders>
              <w:top w:val="nil"/>
              <w:left w:val="nil"/>
              <w:bottom w:val="nil"/>
              <w:right w:val="single" w:sz="4" w:space="0" w:color="auto"/>
            </w:tcBorders>
            <w:shd w:val="clear" w:color="auto" w:fill="FBE4D5" w:themeFill="accent2" w:themeFillTint="33"/>
          </w:tcPr>
          <w:p w14:paraId="0198F434"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FBE4D5" w:themeFill="accent2" w:themeFillTint="33"/>
          </w:tcPr>
          <w:p w14:paraId="63DD215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355403A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FBE4D5" w:themeFill="accent2" w:themeFillTint="33"/>
          </w:tcPr>
          <w:p w14:paraId="731C2FA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-3.1487</w:t>
            </w:r>
          </w:p>
        </w:tc>
        <w:tc>
          <w:tcPr>
            <w:tcW w:w="1963" w:type="dxa"/>
            <w:gridSpan w:val="2"/>
            <w:tcBorders>
              <w:top w:val="nil"/>
              <w:bottom w:val="nil"/>
              <w:right w:val="nil"/>
            </w:tcBorders>
            <w:shd w:val="clear" w:color="auto" w:fill="FBE4D5" w:themeFill="accent2" w:themeFillTint="33"/>
          </w:tcPr>
          <w:p w14:paraId="1B5DC0D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0.3838</w:t>
            </w:r>
          </w:p>
        </w:tc>
      </w:tr>
      <w:tr w:rsidR="000E70E1" w:rsidRPr="000E70E1" w14:paraId="4A1ED578" w14:textId="77777777" w:rsidTr="009E3D27">
        <w:trPr>
          <w:trHeight w:val="288"/>
        </w:trPr>
        <w:tc>
          <w:tcPr>
            <w:tcW w:w="2023" w:type="dxa"/>
            <w:tcBorders>
              <w:top w:val="nil"/>
              <w:left w:val="nil"/>
              <w:bottom w:val="nil"/>
              <w:right w:val="single" w:sz="4" w:space="0" w:color="auto"/>
            </w:tcBorders>
            <w:shd w:val="clear" w:color="auto" w:fill="FBE4D5" w:themeFill="accent2" w:themeFillTint="33"/>
          </w:tcPr>
          <w:p w14:paraId="733CF43B"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FBE4D5" w:themeFill="accent2" w:themeFillTint="33"/>
          </w:tcPr>
          <w:p w14:paraId="047262C4"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334398E6"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FBE4D5" w:themeFill="accent2" w:themeFillTint="33"/>
          </w:tcPr>
          <w:p w14:paraId="434D8306"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0.4227</w:t>
            </w:r>
          </w:p>
        </w:tc>
        <w:tc>
          <w:tcPr>
            <w:tcW w:w="1963" w:type="dxa"/>
            <w:gridSpan w:val="2"/>
            <w:tcBorders>
              <w:top w:val="nil"/>
              <w:bottom w:val="nil"/>
              <w:right w:val="nil"/>
            </w:tcBorders>
            <w:shd w:val="clear" w:color="auto" w:fill="FBE4D5" w:themeFill="accent2" w:themeFillTint="33"/>
          </w:tcPr>
          <w:p w14:paraId="0FA8645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0.4203</w:t>
            </w:r>
          </w:p>
        </w:tc>
      </w:tr>
      <w:tr w:rsidR="000E70E1" w:rsidRPr="000E70E1" w14:paraId="16001822" w14:textId="77777777" w:rsidTr="009E3D27">
        <w:trPr>
          <w:trHeight w:val="288"/>
        </w:trPr>
        <w:tc>
          <w:tcPr>
            <w:tcW w:w="2023" w:type="dxa"/>
            <w:tcBorders>
              <w:top w:val="nil"/>
              <w:left w:val="nil"/>
              <w:bottom w:val="nil"/>
              <w:right w:val="single" w:sz="4" w:space="0" w:color="auto"/>
            </w:tcBorders>
            <w:shd w:val="clear" w:color="auto" w:fill="FBE4D5" w:themeFill="accent2" w:themeFillTint="33"/>
          </w:tcPr>
          <w:p w14:paraId="1BF03157"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nil"/>
              <w:right w:val="single" w:sz="4" w:space="0" w:color="auto"/>
            </w:tcBorders>
            <w:shd w:val="clear" w:color="auto" w:fill="FBE4D5" w:themeFill="accent2" w:themeFillTint="33"/>
          </w:tcPr>
          <w:p w14:paraId="68A19ACA"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1ABC1C77"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FBE4D5" w:themeFill="accent2" w:themeFillTint="33"/>
          </w:tcPr>
          <w:p w14:paraId="3D9CB5FB"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-1.2784</w:t>
            </w:r>
          </w:p>
        </w:tc>
        <w:tc>
          <w:tcPr>
            <w:tcW w:w="1963" w:type="dxa"/>
            <w:gridSpan w:val="2"/>
            <w:tcBorders>
              <w:top w:val="nil"/>
              <w:bottom w:val="nil"/>
              <w:right w:val="nil"/>
            </w:tcBorders>
            <w:shd w:val="clear" w:color="auto" w:fill="FBE4D5" w:themeFill="accent2" w:themeFillTint="33"/>
          </w:tcPr>
          <w:p w14:paraId="3FFE333A"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0.4857</w:t>
            </w:r>
          </w:p>
        </w:tc>
      </w:tr>
      <w:tr w:rsidR="000E70E1" w:rsidRPr="000E70E1" w14:paraId="422964D2" w14:textId="77777777" w:rsidTr="009E3D27">
        <w:trPr>
          <w:gridAfter w:val="1"/>
          <w:wAfter w:w="7" w:type="dxa"/>
          <w:trHeight w:val="288"/>
        </w:trPr>
        <w:tc>
          <w:tcPr>
            <w:tcW w:w="2023" w:type="dxa"/>
            <w:tcBorders>
              <w:top w:val="single" w:sz="4" w:space="0" w:color="auto"/>
              <w:left w:val="nil"/>
              <w:bottom w:val="nil"/>
              <w:right w:val="single" w:sz="4" w:space="0" w:color="auto"/>
            </w:tcBorders>
            <w:shd w:val="clear" w:color="auto" w:fill="FBE4D5" w:themeFill="accent2" w:themeFillTint="33"/>
          </w:tcPr>
          <w:p w14:paraId="1CAA7E96"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 xml:space="preserve"> Discovery Islands</w:t>
            </w:r>
          </w:p>
        </w:tc>
        <w:tc>
          <w:tcPr>
            <w:tcW w:w="1679" w:type="dxa"/>
            <w:tcBorders>
              <w:top w:val="single" w:sz="4" w:space="0" w:color="auto"/>
              <w:left w:val="single" w:sz="4" w:space="0" w:color="auto"/>
              <w:bottom w:val="nil"/>
              <w:right w:val="single" w:sz="4" w:space="0" w:color="auto"/>
            </w:tcBorders>
            <w:shd w:val="clear" w:color="auto" w:fill="FBE4D5" w:themeFill="accent2" w:themeFillTint="33"/>
          </w:tcPr>
          <w:p w14:paraId="53C6F6BD"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FBE4D5" w:themeFill="accent2" w:themeFillTint="33"/>
          </w:tcPr>
          <w:p w14:paraId="12F49DFC"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single" w:sz="4" w:space="0" w:color="auto"/>
              <w:left w:val="single" w:sz="4" w:space="0" w:color="auto"/>
              <w:bottom w:val="nil"/>
            </w:tcBorders>
            <w:shd w:val="clear" w:color="auto" w:fill="FBE4D5" w:themeFill="accent2" w:themeFillTint="33"/>
          </w:tcPr>
          <w:p w14:paraId="4D5D808C"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-0.8806</w:t>
            </w:r>
          </w:p>
        </w:tc>
        <w:tc>
          <w:tcPr>
            <w:tcW w:w="1956" w:type="dxa"/>
            <w:tcBorders>
              <w:top w:val="single" w:sz="4" w:space="0" w:color="auto"/>
              <w:bottom w:val="nil"/>
              <w:right w:val="nil"/>
            </w:tcBorders>
            <w:shd w:val="clear" w:color="auto" w:fill="FBE4D5" w:themeFill="accent2" w:themeFillTint="33"/>
          </w:tcPr>
          <w:p w14:paraId="171956F3"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0.1975</w:t>
            </w:r>
          </w:p>
        </w:tc>
      </w:tr>
      <w:tr w:rsidR="000E70E1" w:rsidRPr="000E70E1" w14:paraId="607DA0C8" w14:textId="77777777" w:rsidTr="009E3D27">
        <w:trPr>
          <w:gridAfter w:val="1"/>
          <w:wAfter w:w="7" w:type="dxa"/>
          <w:trHeight w:val="288"/>
        </w:trPr>
        <w:tc>
          <w:tcPr>
            <w:tcW w:w="2023" w:type="dxa"/>
            <w:tcBorders>
              <w:top w:val="nil"/>
              <w:left w:val="nil"/>
              <w:bottom w:val="nil"/>
              <w:right w:val="single" w:sz="4" w:space="0" w:color="auto"/>
            </w:tcBorders>
            <w:shd w:val="clear" w:color="auto" w:fill="FBE4D5" w:themeFill="accent2" w:themeFillTint="33"/>
          </w:tcPr>
          <w:p w14:paraId="490D9D23"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FBE4D5" w:themeFill="accent2" w:themeFillTint="33"/>
          </w:tcPr>
          <w:p w14:paraId="2A52212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2BCFB6E8"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FBE4D5" w:themeFill="accent2" w:themeFillTint="33"/>
          </w:tcPr>
          <w:p w14:paraId="5AA8A9E9"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-1.3489</w:t>
            </w:r>
          </w:p>
        </w:tc>
        <w:tc>
          <w:tcPr>
            <w:tcW w:w="1956" w:type="dxa"/>
            <w:tcBorders>
              <w:top w:val="nil"/>
              <w:bottom w:val="nil"/>
              <w:right w:val="nil"/>
            </w:tcBorders>
            <w:shd w:val="clear" w:color="auto" w:fill="FBE4D5" w:themeFill="accent2" w:themeFillTint="33"/>
          </w:tcPr>
          <w:p w14:paraId="138B425D"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0.2128</w:t>
            </w:r>
          </w:p>
        </w:tc>
      </w:tr>
      <w:tr w:rsidR="000E70E1" w:rsidRPr="000E70E1" w14:paraId="587C1B0C" w14:textId="77777777" w:rsidTr="009E3D27">
        <w:trPr>
          <w:gridAfter w:val="1"/>
          <w:wAfter w:w="7" w:type="dxa"/>
          <w:trHeight w:val="288"/>
        </w:trPr>
        <w:tc>
          <w:tcPr>
            <w:tcW w:w="2023" w:type="dxa"/>
            <w:tcBorders>
              <w:top w:val="nil"/>
              <w:left w:val="nil"/>
              <w:bottom w:val="nil"/>
              <w:right w:val="single" w:sz="4" w:space="0" w:color="auto"/>
            </w:tcBorders>
            <w:shd w:val="clear" w:color="auto" w:fill="FBE4D5" w:themeFill="accent2" w:themeFillTint="33"/>
          </w:tcPr>
          <w:p w14:paraId="4E8DFEEF"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FBE4D5" w:themeFill="accent2" w:themeFillTint="33"/>
          </w:tcPr>
          <w:p w14:paraId="3879EE57"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38B95F71"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FBE4D5" w:themeFill="accent2" w:themeFillTint="33"/>
          </w:tcPr>
          <w:p w14:paraId="3A8F31B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-0.6860</w:t>
            </w:r>
          </w:p>
        </w:tc>
        <w:tc>
          <w:tcPr>
            <w:tcW w:w="1956" w:type="dxa"/>
            <w:tcBorders>
              <w:top w:val="nil"/>
              <w:bottom w:val="nil"/>
              <w:right w:val="nil"/>
            </w:tcBorders>
            <w:shd w:val="clear" w:color="auto" w:fill="FBE4D5" w:themeFill="accent2" w:themeFillTint="33"/>
          </w:tcPr>
          <w:p w14:paraId="227408A3"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0.2576</w:t>
            </w:r>
          </w:p>
        </w:tc>
      </w:tr>
      <w:tr w:rsidR="000E70E1" w:rsidRPr="000E70E1" w14:paraId="71D0975F" w14:textId="77777777" w:rsidTr="009E3D27">
        <w:trPr>
          <w:gridAfter w:val="1"/>
          <w:wAfter w:w="7" w:type="dxa"/>
          <w:trHeight w:val="288"/>
        </w:trPr>
        <w:tc>
          <w:tcPr>
            <w:tcW w:w="2023" w:type="dxa"/>
            <w:tcBorders>
              <w:top w:val="nil"/>
              <w:left w:val="nil"/>
              <w:bottom w:val="nil"/>
              <w:right w:val="single" w:sz="4" w:space="0" w:color="auto"/>
            </w:tcBorders>
            <w:shd w:val="clear" w:color="auto" w:fill="FBE4D5" w:themeFill="accent2" w:themeFillTint="33"/>
          </w:tcPr>
          <w:p w14:paraId="2C26804A"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nil"/>
              <w:right w:val="single" w:sz="4" w:space="0" w:color="auto"/>
            </w:tcBorders>
            <w:shd w:val="clear" w:color="auto" w:fill="FBE4D5" w:themeFill="accent2" w:themeFillTint="33"/>
          </w:tcPr>
          <w:p w14:paraId="5C14640F"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154F70BD"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FBE4D5" w:themeFill="accent2" w:themeFillTint="33"/>
          </w:tcPr>
          <w:p w14:paraId="23A4BB9C"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-1.6262</w:t>
            </w:r>
          </w:p>
        </w:tc>
        <w:tc>
          <w:tcPr>
            <w:tcW w:w="1956" w:type="dxa"/>
            <w:tcBorders>
              <w:top w:val="nil"/>
              <w:bottom w:val="nil"/>
              <w:right w:val="nil"/>
            </w:tcBorders>
            <w:shd w:val="clear" w:color="auto" w:fill="FBE4D5" w:themeFill="accent2" w:themeFillTint="33"/>
          </w:tcPr>
          <w:p w14:paraId="01BE04F3"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0.4798</w:t>
            </w:r>
          </w:p>
        </w:tc>
      </w:tr>
      <w:tr w:rsidR="000E70E1" w:rsidRPr="000E70E1" w14:paraId="4892E212" w14:textId="77777777" w:rsidTr="009E3D27">
        <w:trPr>
          <w:gridAfter w:val="1"/>
          <w:wAfter w:w="7" w:type="dxa"/>
          <w:trHeight w:val="288"/>
        </w:trPr>
        <w:tc>
          <w:tcPr>
            <w:tcW w:w="2023" w:type="dxa"/>
            <w:tcBorders>
              <w:top w:val="nil"/>
              <w:left w:val="nil"/>
              <w:bottom w:val="single" w:sz="4" w:space="0" w:color="auto"/>
              <w:right w:val="single" w:sz="4" w:space="0" w:color="auto"/>
            </w:tcBorders>
            <w:shd w:val="clear" w:color="auto" w:fill="FBE4D5" w:themeFill="accent2" w:themeFillTint="33"/>
          </w:tcPr>
          <w:p w14:paraId="6A4C0116"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2018</w:t>
            </w:r>
          </w:p>
        </w:tc>
        <w:tc>
          <w:tcPr>
            <w:tcW w:w="1679" w:type="dxa"/>
            <w:tcBorders>
              <w:top w:val="nil"/>
              <w:left w:val="single" w:sz="4" w:space="0" w:color="auto"/>
              <w:bottom w:val="single" w:sz="4" w:space="0" w:color="auto"/>
              <w:right w:val="single" w:sz="4" w:space="0" w:color="auto"/>
            </w:tcBorders>
            <w:shd w:val="clear" w:color="auto" w:fill="FBE4D5" w:themeFill="accent2" w:themeFillTint="33"/>
          </w:tcPr>
          <w:p w14:paraId="00D29737"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FBE4D5" w:themeFill="accent2" w:themeFillTint="33"/>
          </w:tcPr>
          <w:p w14:paraId="29FFD3E0"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single" w:sz="4" w:space="0" w:color="auto"/>
            </w:tcBorders>
            <w:shd w:val="clear" w:color="auto" w:fill="FBE4D5" w:themeFill="accent2" w:themeFillTint="33"/>
          </w:tcPr>
          <w:p w14:paraId="5670095F"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-2.2009</w:t>
            </w:r>
          </w:p>
        </w:tc>
        <w:tc>
          <w:tcPr>
            <w:tcW w:w="1956" w:type="dxa"/>
            <w:tcBorders>
              <w:top w:val="nil"/>
              <w:bottom w:val="single" w:sz="4" w:space="0" w:color="auto"/>
              <w:right w:val="nil"/>
            </w:tcBorders>
            <w:shd w:val="clear" w:color="auto" w:fill="FBE4D5" w:themeFill="accent2" w:themeFillTint="33"/>
          </w:tcPr>
          <w:p w14:paraId="2324746B"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0.3248</w:t>
            </w:r>
          </w:p>
        </w:tc>
      </w:tr>
      <w:tr w:rsidR="000E70E1" w:rsidRPr="000E70E1" w14:paraId="218D847E" w14:textId="77777777" w:rsidTr="009E3D27">
        <w:trPr>
          <w:gridAfter w:val="1"/>
          <w:wAfter w:w="7" w:type="dxa"/>
          <w:trHeight w:val="288"/>
        </w:trPr>
        <w:tc>
          <w:tcPr>
            <w:tcW w:w="2023" w:type="dxa"/>
            <w:tcBorders>
              <w:top w:val="single" w:sz="4" w:space="0" w:color="auto"/>
              <w:left w:val="nil"/>
              <w:bottom w:val="nil"/>
              <w:right w:val="single" w:sz="4" w:space="0" w:color="auto"/>
            </w:tcBorders>
            <w:shd w:val="clear" w:color="auto" w:fill="FBE4D5" w:themeFill="accent2" w:themeFillTint="33"/>
          </w:tcPr>
          <w:p w14:paraId="45F7A508"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 xml:space="preserve"> Discovery Islands</w:t>
            </w:r>
          </w:p>
        </w:tc>
        <w:tc>
          <w:tcPr>
            <w:tcW w:w="1679" w:type="dxa"/>
            <w:tcBorders>
              <w:top w:val="single" w:sz="4" w:space="0" w:color="auto"/>
              <w:left w:val="single" w:sz="4" w:space="0" w:color="auto"/>
              <w:bottom w:val="nil"/>
              <w:right w:val="single" w:sz="4" w:space="0" w:color="auto"/>
            </w:tcBorders>
            <w:shd w:val="clear" w:color="auto" w:fill="FBE4D5" w:themeFill="accent2" w:themeFillTint="33"/>
          </w:tcPr>
          <w:p w14:paraId="4882EB3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FBE4D5" w:themeFill="accent2" w:themeFillTint="33"/>
          </w:tcPr>
          <w:p w14:paraId="61875A0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single" w:sz="4" w:space="0" w:color="auto"/>
              <w:left w:val="single" w:sz="4" w:space="0" w:color="auto"/>
              <w:bottom w:val="nil"/>
            </w:tcBorders>
            <w:shd w:val="clear" w:color="auto" w:fill="FBE4D5" w:themeFill="accent2" w:themeFillTint="33"/>
          </w:tcPr>
          <w:p w14:paraId="20949FD9"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-4.5724</w:t>
            </w:r>
          </w:p>
        </w:tc>
        <w:tc>
          <w:tcPr>
            <w:tcW w:w="1956" w:type="dxa"/>
            <w:tcBorders>
              <w:top w:val="single" w:sz="4" w:space="0" w:color="auto"/>
              <w:bottom w:val="nil"/>
              <w:right w:val="nil"/>
            </w:tcBorders>
            <w:shd w:val="clear" w:color="auto" w:fill="FBE4D5" w:themeFill="accent2" w:themeFillTint="33"/>
          </w:tcPr>
          <w:p w14:paraId="00C5064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0.322</w:t>
            </w:r>
          </w:p>
        </w:tc>
      </w:tr>
      <w:tr w:rsidR="000E70E1" w:rsidRPr="000E70E1" w14:paraId="08E1C5B4" w14:textId="77777777" w:rsidTr="009E3D27">
        <w:trPr>
          <w:gridAfter w:val="1"/>
          <w:wAfter w:w="7" w:type="dxa"/>
          <w:trHeight w:val="288"/>
        </w:trPr>
        <w:tc>
          <w:tcPr>
            <w:tcW w:w="2023" w:type="dxa"/>
            <w:tcBorders>
              <w:top w:val="nil"/>
              <w:left w:val="nil"/>
              <w:bottom w:val="single" w:sz="4" w:space="0" w:color="auto"/>
              <w:right w:val="single" w:sz="4" w:space="0" w:color="auto"/>
            </w:tcBorders>
            <w:shd w:val="clear" w:color="auto" w:fill="FBE4D5" w:themeFill="accent2" w:themeFillTint="33"/>
          </w:tcPr>
          <w:p w14:paraId="4D2094F0"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single" w:sz="4" w:space="0" w:color="auto"/>
              <w:right w:val="single" w:sz="4" w:space="0" w:color="auto"/>
            </w:tcBorders>
            <w:shd w:val="clear" w:color="auto" w:fill="FBE4D5" w:themeFill="accent2" w:themeFillTint="33"/>
          </w:tcPr>
          <w:p w14:paraId="75FEA53F"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FBE4D5" w:themeFill="accent2" w:themeFillTint="33"/>
          </w:tcPr>
          <w:p w14:paraId="4516532E"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nil"/>
              <w:left w:val="single" w:sz="4" w:space="0" w:color="auto"/>
              <w:bottom w:val="single" w:sz="4" w:space="0" w:color="auto"/>
            </w:tcBorders>
            <w:shd w:val="clear" w:color="auto" w:fill="FBE4D5" w:themeFill="accent2" w:themeFillTint="33"/>
          </w:tcPr>
          <w:p w14:paraId="0481D7C4"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-3.8232</w:t>
            </w:r>
          </w:p>
        </w:tc>
        <w:tc>
          <w:tcPr>
            <w:tcW w:w="1956" w:type="dxa"/>
            <w:tcBorders>
              <w:top w:val="nil"/>
              <w:bottom w:val="single" w:sz="4" w:space="0" w:color="auto"/>
              <w:right w:val="nil"/>
            </w:tcBorders>
            <w:shd w:val="clear" w:color="auto" w:fill="FBE4D5" w:themeFill="accent2" w:themeFillTint="33"/>
          </w:tcPr>
          <w:p w14:paraId="043F3BB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0.296</w:t>
            </w:r>
          </w:p>
        </w:tc>
      </w:tr>
    </w:tbl>
    <w:p w14:paraId="586A3A0B"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B8A844" wp14:editId="081C1A57">
            <wp:extent cx="59436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14:paraId="7E41A5EA"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 xml:space="preserve">The study region, on the west coast of British Columbia, Canada. All sites lie in the Discovery Islands or Johnstone Strait regions, wedged between the western coast of the mainland, and the east coast of Vancouver Island. This is the region that is most heavily developed for fish farming. </w:t>
      </w:r>
    </w:p>
    <w:p w14:paraId="3786EDC1" w14:textId="77777777" w:rsidR="004D2569" w:rsidRDefault="004D2569" w:rsidP="004D2569">
      <w:pPr>
        <w:spacing w:line="360" w:lineRule="auto"/>
        <w:rPr>
          <w:rFonts w:ascii="Times New Roman" w:hAnsi="Times New Roman" w:cs="Times New Roman"/>
          <w:b/>
          <w:sz w:val="24"/>
          <w:szCs w:val="24"/>
        </w:rPr>
      </w:pPr>
    </w:p>
    <w:p w14:paraId="4E5BE6BF" w14:textId="77777777" w:rsidR="004D2569" w:rsidRDefault="004D2569" w:rsidP="004D2569">
      <w:pPr>
        <w:spacing w:line="360" w:lineRule="auto"/>
        <w:rPr>
          <w:rFonts w:ascii="Times New Roman" w:hAnsi="Times New Roman" w:cs="Times New Roman"/>
          <w:b/>
          <w:sz w:val="24"/>
          <w:szCs w:val="24"/>
        </w:rPr>
      </w:pPr>
    </w:p>
    <w:p w14:paraId="36AFFADD" w14:textId="77777777" w:rsidR="004D2569" w:rsidRDefault="004D2569" w:rsidP="004D2569">
      <w:pPr>
        <w:spacing w:line="360" w:lineRule="auto"/>
        <w:rPr>
          <w:rFonts w:ascii="Times New Roman" w:hAnsi="Times New Roman" w:cs="Times New Roman"/>
          <w:b/>
          <w:sz w:val="24"/>
          <w:szCs w:val="24"/>
        </w:rPr>
      </w:pPr>
    </w:p>
    <w:p w14:paraId="1837C315" w14:textId="77777777" w:rsidR="004D2569" w:rsidRDefault="004D2569" w:rsidP="004D2569">
      <w:pPr>
        <w:spacing w:line="360" w:lineRule="auto"/>
        <w:rPr>
          <w:rFonts w:ascii="Times New Roman" w:hAnsi="Times New Roman" w:cs="Times New Roman"/>
          <w:b/>
          <w:sz w:val="24"/>
          <w:szCs w:val="24"/>
        </w:rPr>
      </w:pPr>
    </w:p>
    <w:p w14:paraId="2E43CB74" w14:textId="77777777" w:rsidR="004D2569" w:rsidRDefault="004D2569" w:rsidP="004D2569">
      <w:pPr>
        <w:spacing w:line="360" w:lineRule="auto"/>
        <w:rPr>
          <w:rFonts w:ascii="Times New Roman" w:hAnsi="Times New Roman" w:cs="Times New Roman"/>
          <w:b/>
          <w:sz w:val="24"/>
          <w:szCs w:val="24"/>
        </w:rPr>
      </w:pPr>
    </w:p>
    <w:p w14:paraId="79E0FE46" w14:textId="77777777" w:rsidR="004D2569" w:rsidRPr="00C7209B" w:rsidRDefault="004D2569" w:rsidP="004D2569">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392B22B8" wp14:editId="46DFBFA4">
            <wp:extent cx="59436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4787BB2A" w14:textId="77777777" w:rsidR="004D2569" w:rsidRDefault="004D2569" w:rsidP="004D2569">
      <w:pPr>
        <w:spacing w:line="360" w:lineRule="auto"/>
        <w:rPr>
          <w:rFonts w:ascii="Times New Roman" w:hAnsi="Times New Roman" w:cs="Times New Roman"/>
          <w:b/>
          <w:sz w:val="24"/>
          <w:szCs w:val="24"/>
        </w:rPr>
      </w:pPr>
      <w:r w:rsidRPr="00C7209B">
        <w:rPr>
          <w:rFonts w:ascii="Times New Roman" w:hAnsi="Times New Roman" w:cs="Times New Roman"/>
          <w:b/>
          <w:sz w:val="24"/>
          <w:szCs w:val="24"/>
        </w:rPr>
        <w:t xml:space="preserve">Figure 2: </w:t>
      </w:r>
      <w:r w:rsidRPr="00C7209B">
        <w:rPr>
          <w:rFonts w:ascii="Times New Roman" w:hAnsi="Times New Roman" w:cs="Times New Roman"/>
          <w:sz w:val="24"/>
          <w:szCs w:val="24"/>
        </w:rPr>
        <w:t>Here we see the average number of lice per fish (both lice species as well as individuals at unidentified stages combined), for each collection across the data. The colours in each collection represent the species of salmon</w:t>
      </w:r>
      <w:r w:rsidRPr="00C7209B">
        <w:rPr>
          <w:rFonts w:ascii="Times New Roman" w:hAnsi="Times New Roman" w:cs="Times New Roman"/>
          <w:b/>
          <w:sz w:val="24"/>
          <w:szCs w:val="24"/>
        </w:rPr>
        <w:t xml:space="preserve">.  </w:t>
      </w:r>
    </w:p>
    <w:p w14:paraId="3D241E4A" w14:textId="77777777" w:rsidR="004D2569" w:rsidRDefault="004D2569" w:rsidP="004D2569">
      <w:pPr>
        <w:spacing w:line="360" w:lineRule="auto"/>
        <w:rPr>
          <w:rFonts w:ascii="Times New Roman" w:hAnsi="Times New Roman" w:cs="Times New Roman"/>
          <w:sz w:val="24"/>
          <w:szCs w:val="24"/>
        </w:rPr>
      </w:pPr>
    </w:p>
    <w:p w14:paraId="2DAAC32B" w14:textId="77777777" w:rsidR="004D2569" w:rsidRDefault="004D2569" w:rsidP="004D2569">
      <w:pPr>
        <w:spacing w:line="360" w:lineRule="auto"/>
        <w:rPr>
          <w:rFonts w:ascii="Times New Roman" w:hAnsi="Times New Roman" w:cs="Times New Roman"/>
          <w:sz w:val="24"/>
          <w:szCs w:val="24"/>
        </w:rPr>
      </w:pPr>
    </w:p>
    <w:p w14:paraId="0B0E0AA3" w14:textId="77777777" w:rsidR="004D2569" w:rsidRDefault="004D2569" w:rsidP="004D2569">
      <w:pPr>
        <w:spacing w:line="360" w:lineRule="auto"/>
        <w:rPr>
          <w:rFonts w:ascii="Times New Roman" w:hAnsi="Times New Roman" w:cs="Times New Roman"/>
          <w:sz w:val="24"/>
          <w:szCs w:val="24"/>
        </w:rPr>
      </w:pPr>
    </w:p>
    <w:p w14:paraId="34BAC3AA" w14:textId="77777777" w:rsidR="004D2569" w:rsidRDefault="004D2569" w:rsidP="004D2569">
      <w:pPr>
        <w:spacing w:line="360" w:lineRule="auto"/>
        <w:rPr>
          <w:rFonts w:ascii="Times New Roman" w:hAnsi="Times New Roman" w:cs="Times New Roman"/>
          <w:sz w:val="24"/>
          <w:szCs w:val="24"/>
        </w:rPr>
      </w:pPr>
    </w:p>
    <w:p w14:paraId="7BF1304A" w14:textId="77777777" w:rsidR="004D2569" w:rsidRDefault="004D2569" w:rsidP="004D2569">
      <w:pPr>
        <w:spacing w:line="360" w:lineRule="auto"/>
        <w:rPr>
          <w:rFonts w:ascii="Times New Roman" w:hAnsi="Times New Roman" w:cs="Times New Roman"/>
          <w:sz w:val="24"/>
          <w:szCs w:val="24"/>
        </w:rPr>
      </w:pPr>
    </w:p>
    <w:p w14:paraId="6ED6776C" w14:textId="77777777" w:rsidR="004D2569" w:rsidRDefault="004D2569" w:rsidP="004D2569">
      <w:pPr>
        <w:spacing w:line="360" w:lineRule="auto"/>
        <w:rPr>
          <w:rFonts w:ascii="Times New Roman" w:hAnsi="Times New Roman" w:cs="Times New Roman"/>
          <w:sz w:val="24"/>
          <w:szCs w:val="24"/>
        </w:rPr>
      </w:pPr>
    </w:p>
    <w:p w14:paraId="34B063D8" w14:textId="77777777" w:rsidR="004D2569" w:rsidRDefault="004D2569" w:rsidP="004D2569">
      <w:pPr>
        <w:spacing w:line="360" w:lineRule="auto"/>
        <w:rPr>
          <w:rFonts w:ascii="Times New Roman" w:hAnsi="Times New Roman" w:cs="Times New Roman"/>
          <w:sz w:val="24"/>
          <w:szCs w:val="24"/>
        </w:rPr>
      </w:pPr>
    </w:p>
    <w:p w14:paraId="6DF327D0" w14:textId="77777777" w:rsidR="004D2569" w:rsidRDefault="004D2569" w:rsidP="004D2569">
      <w:pPr>
        <w:spacing w:line="360" w:lineRule="auto"/>
        <w:rPr>
          <w:rFonts w:ascii="Times New Roman" w:hAnsi="Times New Roman" w:cs="Times New Roman"/>
          <w:sz w:val="24"/>
          <w:szCs w:val="24"/>
        </w:rPr>
      </w:pPr>
    </w:p>
    <w:p w14:paraId="244B484E" w14:textId="77777777" w:rsidR="004D2569" w:rsidRPr="00C7209B"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C7C568" wp14:editId="5AECDD8D">
            <wp:extent cx="59340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7721A7FB" w14:textId="77777777" w:rsidR="004D2569" w:rsidRDefault="004D2569" w:rsidP="004D2569">
      <w:pPr>
        <w:spacing w:line="360" w:lineRule="auto"/>
        <w:rPr>
          <w:rFonts w:ascii="Times New Roman" w:hAnsi="Times New Roman" w:cs="Times New Roman"/>
          <w:sz w:val="24"/>
          <w:szCs w:val="24"/>
        </w:rPr>
      </w:pPr>
      <w:r w:rsidRPr="00C7209B">
        <w:rPr>
          <w:rFonts w:ascii="Times New Roman" w:hAnsi="Times New Roman" w:cs="Times New Roman"/>
          <w:b/>
          <w:sz w:val="24"/>
          <w:szCs w:val="24"/>
        </w:rPr>
        <w:t xml:space="preserve">Figure 3: </w:t>
      </w:r>
      <w:r w:rsidRPr="00C7209B">
        <w:rPr>
          <w:rFonts w:ascii="Times New Roman" w:hAnsi="Times New Roman" w:cs="Times New Roman"/>
          <w:sz w:val="24"/>
          <w:szCs w:val="24"/>
        </w:rPr>
        <w:t xml:space="preserve">Here we see the average number of lice per fish in each collection, divided into two plots to separate by louse species, and divided by colour to separate by fish species.. Visually, pink salmon seem to have higher average numbers of </w:t>
      </w:r>
      <w:r w:rsidRPr="00C7209B">
        <w:rPr>
          <w:rFonts w:ascii="Times New Roman" w:hAnsi="Times New Roman" w:cs="Times New Roman"/>
          <w:i/>
          <w:sz w:val="24"/>
          <w:szCs w:val="24"/>
        </w:rPr>
        <w:t>L. salmonis</w:t>
      </w:r>
      <w:r w:rsidRPr="00C7209B">
        <w:rPr>
          <w:rFonts w:ascii="Times New Roman" w:hAnsi="Times New Roman" w:cs="Times New Roman"/>
          <w:sz w:val="24"/>
          <w:szCs w:val="24"/>
        </w:rPr>
        <w:t>.</w:t>
      </w:r>
    </w:p>
    <w:p w14:paraId="61364B9B" w14:textId="77777777" w:rsidR="004D2569" w:rsidRDefault="004D2569" w:rsidP="004D2569">
      <w:pPr>
        <w:spacing w:line="360" w:lineRule="auto"/>
        <w:rPr>
          <w:rFonts w:ascii="Times New Roman" w:hAnsi="Times New Roman" w:cs="Times New Roman"/>
          <w:sz w:val="24"/>
          <w:szCs w:val="24"/>
        </w:rPr>
      </w:pPr>
    </w:p>
    <w:p w14:paraId="7AFF6A39" w14:textId="77777777" w:rsidR="004D2569" w:rsidRDefault="004D2569" w:rsidP="004D2569">
      <w:pPr>
        <w:spacing w:line="360" w:lineRule="auto"/>
        <w:rPr>
          <w:rFonts w:ascii="Times New Roman" w:hAnsi="Times New Roman" w:cs="Times New Roman"/>
          <w:sz w:val="24"/>
          <w:szCs w:val="24"/>
        </w:rPr>
      </w:pPr>
    </w:p>
    <w:p w14:paraId="339B02A5" w14:textId="77777777" w:rsidR="004D2569" w:rsidRDefault="004D2569" w:rsidP="004D2569">
      <w:pPr>
        <w:spacing w:line="360" w:lineRule="auto"/>
        <w:rPr>
          <w:rFonts w:ascii="Times New Roman" w:hAnsi="Times New Roman" w:cs="Times New Roman"/>
          <w:sz w:val="24"/>
          <w:szCs w:val="24"/>
        </w:rPr>
      </w:pPr>
    </w:p>
    <w:p w14:paraId="5CC14A2F" w14:textId="77777777" w:rsidR="004D2569" w:rsidRDefault="004D2569" w:rsidP="004D2569">
      <w:pPr>
        <w:spacing w:line="360" w:lineRule="auto"/>
        <w:rPr>
          <w:rFonts w:ascii="Times New Roman" w:hAnsi="Times New Roman" w:cs="Times New Roman"/>
          <w:sz w:val="24"/>
          <w:szCs w:val="24"/>
        </w:rPr>
      </w:pPr>
    </w:p>
    <w:p w14:paraId="7E47C988" w14:textId="77777777" w:rsidR="004D2569" w:rsidRDefault="004D2569" w:rsidP="004D2569">
      <w:pPr>
        <w:spacing w:line="360" w:lineRule="auto"/>
        <w:rPr>
          <w:rFonts w:ascii="Times New Roman" w:hAnsi="Times New Roman" w:cs="Times New Roman"/>
          <w:sz w:val="24"/>
          <w:szCs w:val="24"/>
        </w:rPr>
      </w:pPr>
    </w:p>
    <w:p w14:paraId="230B6C28" w14:textId="77777777" w:rsidR="004D2569" w:rsidRDefault="004D2569" w:rsidP="004D2569">
      <w:pPr>
        <w:spacing w:line="360" w:lineRule="auto"/>
        <w:rPr>
          <w:rFonts w:ascii="Times New Roman" w:hAnsi="Times New Roman" w:cs="Times New Roman"/>
          <w:sz w:val="24"/>
          <w:szCs w:val="24"/>
        </w:rPr>
      </w:pPr>
    </w:p>
    <w:p w14:paraId="0840F6DA" w14:textId="77777777" w:rsidR="004D2569" w:rsidRDefault="004D2569" w:rsidP="004D2569">
      <w:pPr>
        <w:spacing w:line="360" w:lineRule="auto"/>
        <w:rPr>
          <w:rFonts w:ascii="Times New Roman" w:hAnsi="Times New Roman" w:cs="Times New Roman"/>
          <w:sz w:val="24"/>
          <w:szCs w:val="24"/>
        </w:rPr>
      </w:pPr>
    </w:p>
    <w:p w14:paraId="3F4AC523" w14:textId="77777777" w:rsidR="004D2569" w:rsidRDefault="004D2569" w:rsidP="004D2569">
      <w:pPr>
        <w:spacing w:line="360" w:lineRule="auto"/>
        <w:rPr>
          <w:rFonts w:ascii="Times New Roman" w:hAnsi="Times New Roman" w:cs="Times New Roman"/>
          <w:b/>
          <w:sz w:val="24"/>
          <w:szCs w:val="24"/>
        </w:rPr>
      </w:pPr>
    </w:p>
    <w:p w14:paraId="3279B58B" w14:textId="77777777" w:rsidR="004D2569" w:rsidRDefault="004D2569" w:rsidP="004D2569">
      <w:pPr>
        <w:spacing w:line="360" w:lineRule="auto"/>
        <w:rPr>
          <w:rFonts w:ascii="Times New Roman" w:hAnsi="Times New Roman" w:cs="Times New Roman"/>
          <w:b/>
          <w:sz w:val="24"/>
          <w:szCs w:val="24"/>
        </w:rPr>
      </w:pPr>
    </w:p>
    <w:p w14:paraId="02366992"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FC61F5" wp14:editId="2C46D7E3">
            <wp:extent cx="5657849" cy="34575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57849" cy="3457575"/>
                    </a:xfrm>
                    <a:prstGeom prst="rect">
                      <a:avLst/>
                    </a:prstGeom>
                    <a:noFill/>
                    <a:ln>
                      <a:noFill/>
                    </a:ln>
                  </pic:spPr>
                </pic:pic>
              </a:graphicData>
            </a:graphic>
          </wp:inline>
        </w:drawing>
      </w:r>
    </w:p>
    <w:p w14:paraId="7C7CB1DE"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4: </w:t>
      </w:r>
      <w:r>
        <w:rPr>
          <w:rFonts w:ascii="Times New Roman" w:hAnsi="Times New Roman" w:cs="Times New Roman"/>
          <w:sz w:val="24"/>
          <w:szCs w:val="24"/>
        </w:rPr>
        <w:t xml:space="preserve">Estimated number of lice per fish for </w:t>
      </w:r>
      <w:r w:rsidRPr="00567C0F">
        <w:rPr>
          <w:rFonts w:ascii="Times New Roman" w:hAnsi="Times New Roman" w:cs="Times New Roman"/>
          <w:i/>
          <w:sz w:val="24"/>
          <w:szCs w:val="24"/>
        </w:rPr>
        <w:t xml:space="preserve">C. clemensi </w:t>
      </w:r>
      <w:r w:rsidRPr="00567C0F">
        <w:rPr>
          <w:rFonts w:ascii="Times New Roman" w:hAnsi="Times New Roman" w:cs="Times New Roman"/>
          <w:sz w:val="24"/>
          <w:szCs w:val="24"/>
        </w:rPr>
        <w:t xml:space="preserve">&amp; </w:t>
      </w:r>
      <w:r w:rsidRPr="00567C0F">
        <w:rPr>
          <w:rFonts w:ascii="Times New Roman" w:hAnsi="Times New Roman" w:cs="Times New Roman"/>
          <w:i/>
          <w:sz w:val="24"/>
          <w:szCs w:val="24"/>
        </w:rPr>
        <w:t>L. salmonis,</w:t>
      </w:r>
      <w:r w:rsidRPr="00567C0F">
        <w:rPr>
          <w:rFonts w:ascii="Times New Roman" w:hAnsi="Times New Roman" w:cs="Times New Roman"/>
          <w:i/>
          <w:szCs w:val="24"/>
        </w:rPr>
        <w:t xml:space="preserve"> </w:t>
      </w:r>
      <w:r>
        <w:rPr>
          <w:rFonts w:ascii="Times New Roman" w:hAnsi="Times New Roman" w:cs="Times New Roman"/>
          <w:sz w:val="24"/>
          <w:szCs w:val="24"/>
        </w:rPr>
        <w:t xml:space="preserve">divided by sampling year, as well as by salmon species, and grouped by site region. These estimates were derived from the model output of our best model according to AIC analysis, and thus give estimates relative to each of the significant predictor variables. </w:t>
      </w:r>
    </w:p>
    <w:p w14:paraId="56C09BD1" w14:textId="77777777" w:rsidR="004D2569" w:rsidRDefault="004D2569" w:rsidP="004D2569">
      <w:pPr>
        <w:spacing w:line="360" w:lineRule="auto"/>
        <w:rPr>
          <w:rFonts w:ascii="Times New Roman" w:hAnsi="Times New Roman" w:cs="Times New Roman"/>
          <w:sz w:val="24"/>
          <w:szCs w:val="24"/>
        </w:rPr>
      </w:pPr>
    </w:p>
    <w:p w14:paraId="36268FBF" w14:textId="77777777" w:rsidR="004D2569" w:rsidRDefault="004D2569" w:rsidP="004D2569">
      <w:pPr>
        <w:spacing w:line="360" w:lineRule="auto"/>
        <w:rPr>
          <w:rFonts w:ascii="Times New Roman" w:hAnsi="Times New Roman" w:cs="Times New Roman"/>
          <w:sz w:val="24"/>
          <w:szCs w:val="24"/>
        </w:rPr>
      </w:pPr>
    </w:p>
    <w:p w14:paraId="00655EAB" w14:textId="77777777" w:rsidR="004D2569" w:rsidRDefault="004D2569" w:rsidP="004D2569">
      <w:pPr>
        <w:spacing w:line="360" w:lineRule="auto"/>
        <w:rPr>
          <w:rFonts w:ascii="Times New Roman" w:hAnsi="Times New Roman" w:cs="Times New Roman"/>
          <w:sz w:val="24"/>
          <w:szCs w:val="24"/>
        </w:rPr>
      </w:pPr>
    </w:p>
    <w:p w14:paraId="4BED7626" w14:textId="77777777" w:rsidR="004D2569" w:rsidRDefault="004D2569" w:rsidP="004D2569">
      <w:pPr>
        <w:spacing w:line="360" w:lineRule="auto"/>
        <w:rPr>
          <w:rFonts w:ascii="Times New Roman" w:hAnsi="Times New Roman" w:cs="Times New Roman"/>
          <w:sz w:val="24"/>
          <w:szCs w:val="24"/>
        </w:rPr>
      </w:pPr>
    </w:p>
    <w:p w14:paraId="6FDA7A34" w14:textId="77777777" w:rsidR="004D2569" w:rsidRDefault="004D2569" w:rsidP="004D2569">
      <w:pPr>
        <w:spacing w:line="360" w:lineRule="auto"/>
        <w:rPr>
          <w:rFonts w:ascii="Times New Roman" w:hAnsi="Times New Roman" w:cs="Times New Roman"/>
          <w:sz w:val="24"/>
          <w:szCs w:val="24"/>
        </w:rPr>
      </w:pPr>
    </w:p>
    <w:p w14:paraId="2B8F026C" w14:textId="77777777" w:rsidR="004D2569" w:rsidRDefault="004D2569" w:rsidP="004D2569">
      <w:pPr>
        <w:spacing w:line="360" w:lineRule="auto"/>
        <w:rPr>
          <w:rFonts w:ascii="Times New Roman" w:hAnsi="Times New Roman" w:cs="Times New Roman"/>
          <w:sz w:val="24"/>
          <w:szCs w:val="24"/>
        </w:rPr>
      </w:pPr>
    </w:p>
    <w:p w14:paraId="285CA182" w14:textId="77777777" w:rsidR="004D2569" w:rsidRDefault="004D2569" w:rsidP="004D2569">
      <w:pPr>
        <w:spacing w:line="360" w:lineRule="auto"/>
        <w:rPr>
          <w:rFonts w:ascii="Times New Roman" w:hAnsi="Times New Roman" w:cs="Times New Roman"/>
          <w:sz w:val="24"/>
          <w:szCs w:val="24"/>
        </w:rPr>
      </w:pPr>
    </w:p>
    <w:p w14:paraId="04ACBB84" w14:textId="77777777" w:rsidR="004D2569" w:rsidRDefault="004D2569" w:rsidP="004D2569">
      <w:pPr>
        <w:spacing w:line="360" w:lineRule="auto"/>
        <w:rPr>
          <w:rFonts w:ascii="Times New Roman" w:hAnsi="Times New Roman" w:cs="Times New Roman"/>
          <w:sz w:val="24"/>
          <w:szCs w:val="24"/>
        </w:rPr>
      </w:pPr>
    </w:p>
    <w:p w14:paraId="71A26EC6" w14:textId="77777777" w:rsidR="004D2569" w:rsidRDefault="004D2569" w:rsidP="004D2569">
      <w:pPr>
        <w:spacing w:line="360" w:lineRule="auto"/>
        <w:rPr>
          <w:rFonts w:ascii="Times New Roman" w:hAnsi="Times New Roman" w:cs="Times New Roman"/>
          <w:b/>
          <w:sz w:val="24"/>
          <w:szCs w:val="24"/>
        </w:rPr>
      </w:pPr>
    </w:p>
    <w:p w14:paraId="7F808821" w14:textId="77777777" w:rsidR="004D2569" w:rsidRDefault="004D2569" w:rsidP="004D2569">
      <w:pPr>
        <w:spacing w:line="360" w:lineRule="auto"/>
        <w:rPr>
          <w:rFonts w:ascii="Times New Roman" w:hAnsi="Times New Roman" w:cs="Times New Roman"/>
          <w:sz w:val="24"/>
          <w:szCs w:val="24"/>
        </w:rPr>
      </w:pPr>
    </w:p>
    <w:p w14:paraId="00F350E7"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D4D7D0" wp14:editId="646810D1">
            <wp:extent cx="5342952" cy="32651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42952" cy="3265138"/>
                    </a:xfrm>
                    <a:prstGeom prst="rect">
                      <a:avLst/>
                    </a:prstGeom>
                    <a:noFill/>
                    <a:ln>
                      <a:noFill/>
                    </a:ln>
                  </pic:spPr>
                </pic:pic>
              </a:graphicData>
            </a:graphic>
          </wp:inline>
        </w:drawing>
      </w:r>
    </w:p>
    <w:p w14:paraId="11736B96" w14:textId="77777777" w:rsidR="004D2569" w:rsidRPr="00170A8B"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5: </w:t>
      </w:r>
      <w:r>
        <w:rPr>
          <w:rFonts w:ascii="Times New Roman" w:hAnsi="Times New Roman" w:cs="Times New Roman"/>
          <w:sz w:val="24"/>
          <w:szCs w:val="24"/>
        </w:rPr>
        <w:t xml:space="preserve">Estimated number of lice per fish for the two study regions, Johnstone Strait and the Discovery Islands, compared within salmon species for </w:t>
      </w:r>
      <w:r w:rsidRPr="00170A8B">
        <w:rPr>
          <w:rFonts w:ascii="Times New Roman" w:hAnsi="Times New Roman" w:cs="Times New Roman"/>
          <w:i/>
          <w:sz w:val="24"/>
          <w:szCs w:val="24"/>
        </w:rPr>
        <w:t>L. salmonis</w:t>
      </w:r>
      <w:r>
        <w:rPr>
          <w:rFonts w:ascii="Times New Roman" w:hAnsi="Times New Roman" w:cs="Times New Roman"/>
          <w:sz w:val="24"/>
          <w:szCs w:val="24"/>
        </w:rPr>
        <w:t xml:space="preserve"> lice only. These estimates area a result of our region-level models. The sockeye-</w:t>
      </w:r>
      <w:r>
        <w:rPr>
          <w:rFonts w:ascii="Times New Roman" w:hAnsi="Times New Roman" w:cs="Times New Roman"/>
          <w:i/>
          <w:sz w:val="24"/>
          <w:szCs w:val="24"/>
        </w:rPr>
        <w:t>L. salmonis</w:t>
      </w:r>
      <w:r>
        <w:rPr>
          <w:rFonts w:ascii="Times New Roman" w:hAnsi="Times New Roman" w:cs="Times New Roman"/>
          <w:sz w:val="24"/>
          <w:szCs w:val="24"/>
        </w:rPr>
        <w:t xml:space="preserve"> data combination AIC scores indicated that a model with only site region effects fit better than a model with site region and year, whereas all other AIC scores indicated that the full model with both fixed effects was preferred. </w:t>
      </w:r>
    </w:p>
    <w:p w14:paraId="13F31FC7" w14:textId="77777777" w:rsidR="004D2569" w:rsidRDefault="004D2569" w:rsidP="004D2569">
      <w:pPr>
        <w:spacing w:line="360" w:lineRule="auto"/>
        <w:rPr>
          <w:rFonts w:ascii="Times New Roman" w:hAnsi="Times New Roman" w:cs="Times New Roman"/>
          <w:sz w:val="24"/>
          <w:szCs w:val="24"/>
        </w:rPr>
      </w:pPr>
    </w:p>
    <w:p w14:paraId="7116E2CE" w14:textId="77777777" w:rsidR="004D2569" w:rsidRDefault="004D2569" w:rsidP="004D2569">
      <w:pPr>
        <w:spacing w:line="360" w:lineRule="auto"/>
        <w:rPr>
          <w:rFonts w:ascii="Times New Roman" w:hAnsi="Times New Roman" w:cs="Times New Roman"/>
          <w:sz w:val="24"/>
          <w:szCs w:val="24"/>
        </w:rPr>
      </w:pPr>
    </w:p>
    <w:p w14:paraId="1607E24D" w14:textId="77777777" w:rsidR="004D2569" w:rsidRDefault="004D2569" w:rsidP="004D2569">
      <w:pPr>
        <w:spacing w:line="360" w:lineRule="auto"/>
        <w:rPr>
          <w:rFonts w:ascii="Times New Roman" w:hAnsi="Times New Roman" w:cs="Times New Roman"/>
          <w:sz w:val="24"/>
          <w:szCs w:val="24"/>
        </w:rPr>
      </w:pPr>
    </w:p>
    <w:p w14:paraId="47815D98" w14:textId="77777777" w:rsidR="004D2569" w:rsidRDefault="004D2569" w:rsidP="004D2569">
      <w:pPr>
        <w:spacing w:line="360" w:lineRule="auto"/>
        <w:rPr>
          <w:rFonts w:ascii="Times New Roman" w:hAnsi="Times New Roman" w:cs="Times New Roman"/>
          <w:sz w:val="24"/>
          <w:szCs w:val="24"/>
        </w:rPr>
      </w:pPr>
    </w:p>
    <w:p w14:paraId="48F05DD8" w14:textId="77777777" w:rsidR="004D2569" w:rsidRDefault="004D2569" w:rsidP="004D2569">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759FBFE" wp14:editId="2224FF7D">
            <wp:extent cx="5434108" cy="3320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34108" cy="3320844"/>
                    </a:xfrm>
                    <a:prstGeom prst="rect">
                      <a:avLst/>
                    </a:prstGeom>
                    <a:noFill/>
                    <a:ln>
                      <a:noFill/>
                    </a:ln>
                  </pic:spPr>
                </pic:pic>
              </a:graphicData>
            </a:graphic>
          </wp:inline>
        </w:drawing>
      </w:r>
    </w:p>
    <w:p w14:paraId="484D0833"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6: </w:t>
      </w:r>
      <w:r>
        <w:rPr>
          <w:rFonts w:ascii="Times New Roman" w:hAnsi="Times New Roman" w:cs="Times New Roman"/>
          <w:sz w:val="24"/>
          <w:szCs w:val="24"/>
        </w:rPr>
        <w:t xml:space="preserve">Estimated number of lice per fish for the two study regions, Johnstone Strait and the Discovery Islands, compared within salmon species for </w:t>
      </w:r>
      <w:r w:rsidRPr="001803DC">
        <w:rPr>
          <w:rFonts w:ascii="Times New Roman" w:hAnsi="Times New Roman" w:cs="Times New Roman"/>
          <w:i/>
          <w:sz w:val="24"/>
          <w:szCs w:val="24"/>
        </w:rPr>
        <w:t>C. clemensi</w:t>
      </w:r>
      <w:r>
        <w:rPr>
          <w:rFonts w:ascii="Times New Roman" w:hAnsi="Times New Roman" w:cs="Times New Roman"/>
          <w:sz w:val="24"/>
          <w:szCs w:val="24"/>
        </w:rPr>
        <w:t xml:space="preserve"> lice only, and across the four sampling years. </w:t>
      </w:r>
    </w:p>
    <w:p w14:paraId="4E407979" w14:textId="77777777" w:rsidR="004D2569" w:rsidRDefault="004D2569" w:rsidP="004D2569">
      <w:pPr>
        <w:spacing w:line="360" w:lineRule="auto"/>
        <w:rPr>
          <w:rFonts w:ascii="Times New Roman" w:hAnsi="Times New Roman" w:cs="Times New Roman"/>
          <w:b/>
          <w:sz w:val="24"/>
          <w:szCs w:val="24"/>
        </w:rPr>
      </w:pPr>
    </w:p>
    <w:p w14:paraId="1A80F4D8" w14:textId="77777777" w:rsidR="004D2569" w:rsidRDefault="004D2569" w:rsidP="004D2569">
      <w:pPr>
        <w:spacing w:line="360" w:lineRule="auto"/>
        <w:rPr>
          <w:rFonts w:ascii="Times New Roman" w:hAnsi="Times New Roman" w:cs="Times New Roman"/>
          <w:b/>
          <w:sz w:val="24"/>
          <w:szCs w:val="24"/>
        </w:rPr>
      </w:pPr>
    </w:p>
    <w:p w14:paraId="603DCCCC" w14:textId="77777777" w:rsidR="004D2569" w:rsidRDefault="004D2569" w:rsidP="004D2569">
      <w:pPr>
        <w:spacing w:line="360" w:lineRule="auto"/>
        <w:rPr>
          <w:rFonts w:ascii="Times New Roman" w:hAnsi="Times New Roman" w:cs="Times New Roman"/>
          <w:b/>
          <w:sz w:val="24"/>
          <w:szCs w:val="24"/>
        </w:rPr>
      </w:pPr>
    </w:p>
    <w:p w14:paraId="3DE68F24" w14:textId="77777777" w:rsidR="004D2569" w:rsidRDefault="004D2569" w:rsidP="004D2569">
      <w:pPr>
        <w:spacing w:line="360" w:lineRule="auto"/>
        <w:rPr>
          <w:rFonts w:ascii="Times New Roman" w:hAnsi="Times New Roman" w:cs="Times New Roman"/>
          <w:b/>
          <w:sz w:val="24"/>
          <w:szCs w:val="24"/>
        </w:rPr>
      </w:pPr>
    </w:p>
    <w:p w14:paraId="510E3A88" w14:textId="77777777" w:rsidR="009E3D27" w:rsidRDefault="009E3D27" w:rsidP="004D2569">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4E0BF638" wp14:editId="3BF1A46D">
            <wp:extent cx="5931829" cy="354064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6459" cy="3549374"/>
                    </a:xfrm>
                    <a:prstGeom prst="rect">
                      <a:avLst/>
                    </a:prstGeom>
                    <a:noFill/>
                    <a:ln>
                      <a:noFill/>
                    </a:ln>
                  </pic:spPr>
                </pic:pic>
              </a:graphicData>
            </a:graphic>
          </wp:inline>
        </w:drawing>
      </w:r>
    </w:p>
    <w:p w14:paraId="29E8672C" w14:textId="77777777" w:rsidR="009E3D27" w:rsidRDefault="009E3D27" w:rsidP="009E3D2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Figure 7: </w:t>
      </w:r>
      <w:r>
        <w:rPr>
          <w:rFonts w:ascii="Times New Roman" w:hAnsi="Times New Roman" w:cs="Times New Roman"/>
          <w:sz w:val="24"/>
          <w:szCs w:val="24"/>
        </w:rPr>
        <w:t xml:space="preserve">Bootstrapped median and 95% confidence intervals for the number of </w:t>
      </w:r>
      <w:r>
        <w:rPr>
          <w:rFonts w:ascii="Times New Roman" w:hAnsi="Times New Roman" w:cs="Times New Roman"/>
          <w:i/>
          <w:sz w:val="24"/>
          <w:szCs w:val="24"/>
        </w:rPr>
        <w:t>L. salmonis</w:t>
      </w:r>
      <w:r>
        <w:rPr>
          <w:rFonts w:ascii="Times New Roman" w:hAnsi="Times New Roman" w:cs="Times New Roman"/>
          <w:sz w:val="24"/>
          <w:szCs w:val="24"/>
        </w:rPr>
        <w:t xml:space="preserve"> per fish for the two study regions, Johnstone Strait and the Discovery Islands, compared within salmon species.</w:t>
      </w:r>
    </w:p>
    <w:p w14:paraId="53CACED0" w14:textId="77777777" w:rsidR="004D2569" w:rsidRDefault="009E3D27" w:rsidP="004D2569">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403DBA85" wp14:editId="1B2960C0">
            <wp:extent cx="5932805" cy="36469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35" cy="3651227"/>
                    </a:xfrm>
                    <a:prstGeom prst="rect">
                      <a:avLst/>
                    </a:prstGeom>
                    <a:noFill/>
                    <a:ln>
                      <a:noFill/>
                    </a:ln>
                  </pic:spPr>
                </pic:pic>
              </a:graphicData>
            </a:graphic>
          </wp:inline>
        </w:drawing>
      </w:r>
    </w:p>
    <w:p w14:paraId="266CD483" w14:textId="48F8EDE8" w:rsidR="009E3D27" w:rsidRDefault="009E3D27" w:rsidP="009E3D2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Figure </w:t>
      </w:r>
      <w:ins w:id="25" w:author="cole.brookson@gmail.com" w:date="2019-06-17T18:39:00Z">
        <w:r w:rsidR="00023B13">
          <w:rPr>
            <w:rFonts w:ascii="Times New Roman" w:hAnsi="Times New Roman" w:cs="Times New Roman"/>
            <w:b/>
            <w:sz w:val="24"/>
            <w:szCs w:val="24"/>
          </w:rPr>
          <w:t>8</w:t>
        </w:r>
      </w:ins>
      <w:del w:id="26" w:author="cole.brookson@gmail.com" w:date="2019-06-17T18:39:00Z">
        <w:r w:rsidDel="00023B13">
          <w:rPr>
            <w:rFonts w:ascii="Times New Roman" w:hAnsi="Times New Roman" w:cs="Times New Roman"/>
            <w:b/>
            <w:sz w:val="24"/>
            <w:szCs w:val="24"/>
          </w:rPr>
          <w:delText>7</w:delText>
        </w:r>
      </w:del>
      <w:r>
        <w:rPr>
          <w:rFonts w:ascii="Times New Roman" w:hAnsi="Times New Roman" w:cs="Times New Roman"/>
          <w:b/>
          <w:sz w:val="24"/>
          <w:szCs w:val="24"/>
        </w:rPr>
        <w:t xml:space="preserve">: </w:t>
      </w:r>
      <w:r>
        <w:rPr>
          <w:rFonts w:ascii="Times New Roman" w:hAnsi="Times New Roman" w:cs="Times New Roman"/>
          <w:sz w:val="24"/>
          <w:szCs w:val="24"/>
        </w:rPr>
        <w:t xml:space="preserve">Bootstrapped median and 95% confidence intervals for the number of </w:t>
      </w:r>
      <w:r>
        <w:rPr>
          <w:rFonts w:ascii="Times New Roman" w:hAnsi="Times New Roman" w:cs="Times New Roman"/>
          <w:i/>
          <w:sz w:val="24"/>
          <w:szCs w:val="24"/>
        </w:rPr>
        <w:t xml:space="preserve">C. clemensi </w:t>
      </w:r>
      <w:r>
        <w:rPr>
          <w:rFonts w:ascii="Times New Roman" w:hAnsi="Times New Roman" w:cs="Times New Roman"/>
          <w:sz w:val="24"/>
          <w:szCs w:val="24"/>
        </w:rPr>
        <w:t>per fish for the two study regions, Johnstone Strait and the Discovery Islands, compared within salmon species.</w:t>
      </w:r>
    </w:p>
    <w:p w14:paraId="38215BFD" w14:textId="77777777" w:rsidR="004D2569" w:rsidRDefault="004D2569" w:rsidP="004D2569">
      <w:pPr>
        <w:spacing w:line="360" w:lineRule="auto"/>
        <w:rPr>
          <w:rFonts w:ascii="Times New Roman" w:hAnsi="Times New Roman" w:cs="Times New Roman"/>
          <w:b/>
          <w:sz w:val="24"/>
          <w:szCs w:val="24"/>
        </w:rPr>
      </w:pPr>
    </w:p>
    <w:p w14:paraId="72D2CDCD" w14:textId="77777777" w:rsidR="004D2569" w:rsidRDefault="004D2569" w:rsidP="004D2569">
      <w:pPr>
        <w:spacing w:line="360" w:lineRule="auto"/>
        <w:rPr>
          <w:rFonts w:ascii="Times New Roman" w:hAnsi="Times New Roman" w:cs="Times New Roman"/>
          <w:b/>
          <w:sz w:val="24"/>
          <w:szCs w:val="24"/>
        </w:rPr>
      </w:pPr>
    </w:p>
    <w:p w14:paraId="1C2E29F6" w14:textId="77777777" w:rsidR="004D2569" w:rsidRDefault="004D2569" w:rsidP="004D2569">
      <w:pPr>
        <w:spacing w:line="360" w:lineRule="auto"/>
        <w:rPr>
          <w:rFonts w:ascii="Times New Roman" w:hAnsi="Times New Roman" w:cs="Times New Roman"/>
          <w:b/>
          <w:sz w:val="24"/>
          <w:szCs w:val="24"/>
        </w:rPr>
      </w:pPr>
    </w:p>
    <w:p w14:paraId="320C78D7" w14:textId="77777777" w:rsidR="004D2569" w:rsidRDefault="004D2569" w:rsidP="004D2569">
      <w:pPr>
        <w:spacing w:line="360" w:lineRule="auto"/>
        <w:rPr>
          <w:rFonts w:ascii="Times New Roman" w:hAnsi="Times New Roman" w:cs="Times New Roman"/>
          <w:b/>
          <w:sz w:val="24"/>
          <w:szCs w:val="24"/>
        </w:rPr>
      </w:pPr>
    </w:p>
    <w:p w14:paraId="2384ABF8" w14:textId="77777777" w:rsidR="004D2569" w:rsidRDefault="004D2569" w:rsidP="004D2569">
      <w:pPr>
        <w:spacing w:line="360" w:lineRule="auto"/>
        <w:rPr>
          <w:rFonts w:ascii="Times New Roman" w:hAnsi="Times New Roman" w:cs="Times New Roman"/>
          <w:b/>
          <w:sz w:val="24"/>
          <w:szCs w:val="24"/>
        </w:rPr>
      </w:pPr>
    </w:p>
    <w:p w14:paraId="33C61718" w14:textId="77777777" w:rsidR="004D2569" w:rsidRDefault="004D2569" w:rsidP="004D2569">
      <w:pPr>
        <w:spacing w:line="360" w:lineRule="auto"/>
        <w:rPr>
          <w:rFonts w:ascii="Times New Roman" w:hAnsi="Times New Roman" w:cs="Times New Roman"/>
          <w:b/>
          <w:sz w:val="24"/>
          <w:szCs w:val="24"/>
        </w:rPr>
      </w:pPr>
    </w:p>
    <w:p w14:paraId="5170D0EE" w14:textId="77777777" w:rsidR="004D2569" w:rsidRDefault="004D2569" w:rsidP="004D2569">
      <w:pPr>
        <w:spacing w:line="360" w:lineRule="auto"/>
        <w:rPr>
          <w:rFonts w:ascii="Times New Roman" w:hAnsi="Times New Roman" w:cs="Times New Roman"/>
          <w:b/>
          <w:sz w:val="24"/>
          <w:szCs w:val="24"/>
        </w:rPr>
      </w:pPr>
    </w:p>
    <w:p w14:paraId="700C12CC" w14:textId="77777777" w:rsidR="004D2569" w:rsidRPr="00207ADB" w:rsidRDefault="004D2569" w:rsidP="004D2569">
      <w:pPr>
        <w:spacing w:line="360" w:lineRule="auto"/>
        <w:rPr>
          <w:rFonts w:ascii="Times New Roman" w:hAnsi="Times New Roman" w:cs="Times New Roman"/>
          <w:b/>
          <w:sz w:val="24"/>
          <w:szCs w:val="24"/>
        </w:rPr>
      </w:pPr>
    </w:p>
    <w:p w14:paraId="1A3A223C" w14:textId="0003BBFB" w:rsidR="003529F8" w:rsidRDefault="003529F8" w:rsidP="004D2569">
      <w:pPr>
        <w:spacing w:line="480" w:lineRule="auto"/>
        <w:rPr>
          <w:rFonts w:ascii="Times New Roman" w:hAnsi="Times New Roman" w:cs="Times New Roman"/>
          <w:sz w:val="24"/>
          <w:szCs w:val="24"/>
        </w:rPr>
      </w:pPr>
    </w:p>
    <w:p w14:paraId="2A4F461B" w14:textId="3E9A9392" w:rsidR="009D2BDF" w:rsidRDefault="009D2BDF" w:rsidP="004D256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04909BC6" w14:textId="77777777" w:rsidR="005D31FB" w:rsidRPr="005D31FB" w:rsidRDefault="005D31FB" w:rsidP="005D31FB">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5D31FB">
        <w:rPr>
          <w:rFonts w:ascii="Times New Roman" w:hAnsi="Times New Roman" w:cs="Times New Roman"/>
          <w:sz w:val="24"/>
        </w:rPr>
        <w:t>Anderson, R. M., and R. M. May. 1979. Population biology of infectios diseases: Part I. Nature 280:361–367.</w:t>
      </w:r>
    </w:p>
    <w:p w14:paraId="3AB49C46"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Barber, I., D. Hoare, and J. Krause. 2000. Effects of parasites on fish behaviour: a review and evolutionary perspective. Reviews in Fish Biology and Fisheries 10:131–165.</w:t>
      </w:r>
    </w:p>
    <w:p w14:paraId="3DDBFCC0"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Beamish, R., J. Wade, W. Pennell, E. Gordon, S. Jones, C. Neville, K. Lange, and R. Sweeting. 2009. A large, natural infection of sea lice on juvenile Pacific salmon in the Gulf Islands area of British Columbia, Canada. Aquaculture 297:31–37.</w:t>
      </w:r>
    </w:p>
    <w:p w14:paraId="3B7C2AFD"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Bricknell, I. R., S. J. Dalesman, B. O’Shea, C. C. Pert, and A. J. Mordue Luntz. 2006. Effect of environmental salinity on sea lice Lepeophtheirus salmonis settlement success. Diseases of Aquatic Organisms 71:201–212.</w:t>
      </w:r>
    </w:p>
    <w:p w14:paraId="258A1290"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Brooks, M. E., K. Kristensen, K. J. van Benthem, A. Magnusson, C. W. Berg, A. Nielsen, H. J. Skaug, M. Mächler, and B. M. Bolker. 2017. glmmTMB balances speed and flexibility among packages for zero-inflated generalized linear mixed modeling. The R Journal 9:378–400.</w:t>
      </w:r>
    </w:p>
    <w:p w14:paraId="3CF6F24F"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de Castro, F., and B. Bolker. 2005. Mechanisms of disease-induced extinction. Ecology Letters 8:117–126.</w:t>
      </w:r>
    </w:p>
    <w:p w14:paraId="68BA8BED"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Cleaveland, S., G. R. Hess, A. P. Dobson, M. K. Laurenson, H. I. McCallum, M. G. Roberts, and R. Woodroffe. 2002. The role of pathogens in biological conservation. Pages 139–150 The Ecology of Wildlife Diseases.</w:t>
      </w:r>
    </w:p>
    <w:p w14:paraId="5796EB06"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Cohen, B. I. 2012. Commission of Inquiry into the Decline of Sockeye Salmon in the Fraser River (Canada) The uncertain future of Fraser River sockeye Final Report – October 2012.</w:t>
      </w:r>
    </w:p>
    <w:p w14:paraId="53C31C8C"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lastRenderedPageBreak/>
        <w:t>Connors, B. M., D. C. Braun, R. M. Peterman, A. B. Cooper, J. D. Reynolds, L. M. Dill, G. T. Ruggerone, and M. Krkošek. 2012. Migration links ocean-scale competition and local ocean conditions with exposure to farmed salmon to shape wild salmon dynamics. Conservation Letters 5:304–312.</w:t>
      </w:r>
    </w:p>
    <w:p w14:paraId="7F2AF8C1"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Cooke, S. J., S. G. Hinch, A. P. Farrell, M. F. Lapointe, S. R. M. Jones, S. J. Macdonald, D. A. Patterson, M. C. Healey, and G. Van Der Kraak. 2004. Abnormal migration timing and high en route mortality of Sockeye Salmon in the Fraser river, British Columbia. Fisheries 29:23–32.</w:t>
      </w:r>
    </w:p>
    <w:p w14:paraId="2E95F269"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Costello, M. J. 1993. Review of methods to control sea lice (Caligidae: Crustacea) infestations on salmon (Salmo salar) farms.</w:t>
      </w:r>
    </w:p>
    <w:p w14:paraId="49816802"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Daszak, P., A. A. Cunningham, and A. D. Hyatt. 2001. Anthropogenic environmental change and the emergence of infectious diseases in wildlife. Acta Tropica 78:103–116.</w:t>
      </w:r>
    </w:p>
    <w:p w14:paraId="047FE19B"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DFO. 2019. Stock Assessment and Management Advice for BC Pacific Herring: 2018 Status and 2019 Forecast. Page 62. DFO Can. Sci. Advis. Sec. Sci. Resp.</w:t>
      </w:r>
    </w:p>
    <w:p w14:paraId="38FEB8B9"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Di Cicco, E., H. W. Ferguson, A. D. Schulze, K. H. Kaukinen, S. Li, R. Vanderstichel, Ø. Wessel, E. Rimstad, I. A. Gardner, K. L. Hammell, and K. M. Miller. 2017. Heart and skeletal muscle inflammation (HSMI) disease diagnosed on a British Columbia salmon farm through a longitudinal farm study. PLOS ONE 12:e0171471.</w:t>
      </w:r>
    </w:p>
    <w:p w14:paraId="1F015AA4"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Eliason, E. J., T. D. Clark, M. J. Hague, L. M. Hanson, Z. S. Gallagher, K. M. Jeffries, M. K. Gale, D. A. Patterson, S. G. Hinch, and A. P. Farrell. 2011. Differences in Thermal Tolerance Among Sockeye Salmon Populations. Science 332:109–112.</w:t>
      </w:r>
    </w:p>
    <w:p w14:paraId="11FEF95B"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FAO. 2015. FAO Global Capture Production database updated to 2013 - Summary information.</w:t>
      </w:r>
    </w:p>
    <w:p w14:paraId="7DB0DF3D"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lastRenderedPageBreak/>
        <w:t>Godwin, S. C., L. M. Dill, J. D. Reynolds, and M. Krkošek. 2015. Sea lice, sockeye salmon, and foraging competition: lousy fish are lousy competitors. Canadian Journal of Fisheries and Aquatic Sciences 72:1113–1120.</w:t>
      </w:r>
    </w:p>
    <w:p w14:paraId="0571166F"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Godwin, S. C., M. Krkošek, J. D. Reynolds, L. A. Rogers, and L. M. Dill. 2017. Heavy sea louse infection is associated with decreased stomach fullness in wild juvenile sockeye salmon. Canadian Journal of Fisheries and Aquatic Sciences 75:1587–1595.</w:t>
      </w:r>
    </w:p>
    <w:p w14:paraId="5E7649C2"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Haydon, D. T., S. Cleaveland, L. H. Taylor, and M. K. Laurenson. 2002. Identifying reservoirs of infection: a conceptual and practical challenge. Emerging infectious diseases 8:1468–73.</w:t>
      </w:r>
    </w:p>
    <w:p w14:paraId="7AF88279"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Holt, R. D. 1977. Predation, Apparent Competition, and the Structure of Prey Communities. Theoretical Population Biology 12:197–229.</w:t>
      </w:r>
    </w:p>
    <w:p w14:paraId="2AB2447C"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Holt, R. D., and J. H. Lawton. 1994. The Ecological Consequences of Shared Natural Enemies. Annual Review of Ecology and Systematics 25:495–520.</w:t>
      </w:r>
    </w:p>
    <w:p w14:paraId="13FA0B83"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Hunt, B. P. V., B. T. Johnson, S. C. Godwin, M. Krkošek, E. A. Pakhomov, and L. A. Rogers. 2018. The Hakai Institute Juvenile Salmon Program : Early Life History Drivers of Marine Survival in Sockeye , Pink and Chum Salmon in British Columbia. Page 14.</w:t>
      </w:r>
    </w:p>
    <w:p w14:paraId="7A98587C"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Johnson, S. C., and L. J. Albright. 1991. Development, growth, and survival of lepeophtheirus salmonis (Copepoda: Caligidae) under laboratory conditions. Journal of the Marine Biological Association of the United Kingdom 71:425–436.</w:t>
      </w:r>
    </w:p>
    <w:p w14:paraId="41877A38"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Kelly, D. W., R. A. Paterson, C. R. Townsend, R. Poulin, and D. M. Tompkins. 2009. Parasite spillback: A neglected concept in invasion ecology? Pages 2047–2056.</w:t>
      </w:r>
    </w:p>
    <w:p w14:paraId="056882D9"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lastRenderedPageBreak/>
        <w:t>Krkošek, M., J. S. Ford, A. Morton, S. Lele, R. A. Myers, and M. A. Lewis. 2007. Declining Wild Salmon Populations in Relation to Parasites from Farm Salmon. Science 40:1772 – 1775.</w:t>
      </w:r>
    </w:p>
    <w:p w14:paraId="157083C5"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Krkošek, M., M. A. Lewis, and J. P. Volpe. 2005. Transmission dynamics of parasitic sea lice from farm to wild salmon. Proceedings of the Royal Society B: Biological Sciences 272:689–696.</w:t>
      </w:r>
    </w:p>
    <w:p w14:paraId="187BD43E"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Krkošek, M., M. A. Lewis, J. P. Volpe, and A. Morton. 2006. Fish Farms and Sea Lice Infestations of Wild Juvenile Salmon in the Broughton Archipelago—A Rebuttal to. Reviews in Fisheries Science 14:1–11.</w:t>
      </w:r>
    </w:p>
    <w:p w14:paraId="618A006D"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Krkošek, M., Morton, J. P. Volpe, and M. A. Lewis. 2009. Sea lice and salmon population dynamics: effects of exposure time for migratory fish. Proceedings of the Royal Society B: Biological Sciences 276:2819–2828.</w:t>
      </w:r>
    </w:p>
    <w:p w14:paraId="063F2E64"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Krkosek, M., C. W. Revie, P. G. Gargan, O. T. Skilbrei, B. Finstad, and C. D. Todd. 2013. Impact of parasites on salmon recruitment in the Northeast Atlantic Ocean. Proceedings. Biological sciences 280:20122359.</w:t>
      </w:r>
    </w:p>
    <w:p w14:paraId="40E36F2C"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Long, A., K. A. Garver, and S. R. M. Jones. 2019. Differential Effects of Adult Salmon Lice Lepeophtheirus salmonis on Physiological Responses of Sockeye Salmon and Atlantic Salmon. Journal of Aquatic Animal Health 31:75–87.</w:t>
      </w:r>
    </w:p>
    <w:p w14:paraId="702CB157"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Longshaw, M., P. A. Frear, A. D. Nunn, I. G. Cowx, and S. W. Feist. 2010. The influence of parasitism on fish population success. Fisheries Management and Ecology 17:426–434.</w:t>
      </w:r>
    </w:p>
    <w:p w14:paraId="7D9C45F2"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Lüdecke, D. 2018. ggeffects: Tidy Data Frames of Marginal Effects from Regression Models. The Journal of Open Source Software 3.</w:t>
      </w:r>
    </w:p>
    <w:p w14:paraId="6F34521E"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lastRenderedPageBreak/>
        <w:t>Morton, A., R. Routledge, and M. Krkoš. 2008. Sea Louse Infestation in Wild Juvenile Salmon and Pacific Herring Associated with Fish Farms off the East-Central Coast of Vancouver Island, British Columbia. North American Journal of Fisheries Management 28:523–532.</w:t>
      </w:r>
    </w:p>
    <w:p w14:paraId="453F36D1"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Peterman, R. M., D. Marmorek, B. Beckman, and M. Bradford. 2010. Synthesis of evidence from a workshop on the decline of Fraser River sockeye. A Report to the Pacific Salmon Commission, Vancouver, B.C.:123pp.</w:t>
      </w:r>
    </w:p>
    <w:p w14:paraId="2526DBC0"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Power, A. G., and C. E. Mitchell. 2004. Pathogen Spillover in Disease Epidemics. The American Naturalist 164:S79–S89.</w:t>
      </w:r>
    </w:p>
    <w:p w14:paraId="5EC916D6"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Price, M. H. H., A. Morton, and J. D. Reynolds. 2010. Evidence of farm-induced parasite infestations on wild juvenile salmon in multiple regions of coastal British Columbia, Canada. Canadian Journal of Fisheries and Aquatic Sciences 67:1925–1932.</w:t>
      </w:r>
    </w:p>
    <w:p w14:paraId="637DF186"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Price, M. H. H., S. L. Proboszcz, R. D. Routledge, A. S. Gottesfeld, C. Orr, and J. D. Reynolds. 2011. Sea louse infection of juvenile sockeye salmon in relation to marine salmon farms on Canada’s west coast. PLoS ONE 6:e16851.</w:t>
      </w:r>
    </w:p>
    <w:p w14:paraId="71A77D17"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Stien, A., P. A. Bjorn, P. A. Heuch, and D. A. Elston. 2005. Population dynamics of salmon lice Lepeophtheirus salmonis on Atlantic salmon and sea trout. Marine Ecology Progress Series 290:263–275.</w:t>
      </w:r>
    </w:p>
    <w:p w14:paraId="4176CC46"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Tucker, C. S., C. Sommerville, and R. Wootten. 2000. The effect of temperature and salinity on the settlement and survival of copepodids of Lepeophtheirus salmonis (Krøyer, 1837) on Atlantic salmon, Salmo salar L. Journal of Fish Diseases 23:309–320.</w:t>
      </w:r>
    </w:p>
    <w:p w14:paraId="05876915" w14:textId="77777777" w:rsidR="005D31FB" w:rsidRPr="005D31FB" w:rsidRDefault="005D31FB" w:rsidP="005D31FB">
      <w:pPr>
        <w:pStyle w:val="Bibliography"/>
        <w:rPr>
          <w:rFonts w:ascii="Times New Roman" w:hAnsi="Times New Roman" w:cs="Times New Roman"/>
          <w:sz w:val="24"/>
        </w:rPr>
      </w:pPr>
      <w:r w:rsidRPr="005D31FB">
        <w:rPr>
          <w:rFonts w:ascii="Times New Roman" w:hAnsi="Times New Roman" w:cs="Times New Roman"/>
          <w:sz w:val="24"/>
        </w:rPr>
        <w:t>Williams, H. H. 1964. Some observations on the mass mortality of the freshwater fish Rutilus rutilus (L.)*. Parasitology 54:155–171.</w:t>
      </w:r>
    </w:p>
    <w:p w14:paraId="4B1C216E" w14:textId="715ABDEB" w:rsidR="009D2BDF" w:rsidRPr="009D2BDF" w:rsidRDefault="005D31FB" w:rsidP="00F82877">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9D2BDF" w:rsidRPr="009D2BDF" w:rsidSect="00906435">
      <w:headerReference w:type="default" r:id="rId19"/>
      <w:footerReference w:type="defaul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rtin Krkosek" w:date="2019-06-06T16:39:00Z" w:initials="MK">
    <w:p w14:paraId="4B153FA0" w14:textId="1E3CF452" w:rsidR="00612F26" w:rsidRDefault="00612F26">
      <w:pPr>
        <w:pStyle w:val="CommentText"/>
      </w:pPr>
      <w:r>
        <w:rPr>
          <w:rStyle w:val="CommentReference"/>
        </w:rPr>
        <w:annotationRef/>
      </w:r>
      <w:r>
        <w:t>And salinity? You also need to explain why we did not include temperature and salinity data.</w:t>
      </w:r>
    </w:p>
  </w:comment>
  <w:comment w:id="3" w:author="cole.brookson@gmail.com" w:date="2019-07-03T15:41:00Z" w:initials="c">
    <w:p w14:paraId="6662DC82" w14:textId="01151D4E" w:rsidR="00612F26" w:rsidRDefault="00612F26">
      <w:pPr>
        <w:pStyle w:val="CommentText"/>
      </w:pPr>
      <w:r>
        <w:rPr>
          <w:rStyle w:val="CommentReference"/>
        </w:rPr>
        <w:annotationRef/>
      </w:r>
      <w:r>
        <w:t>Added a sentence about this into the methods above, but I can move it down here if you think it’s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153FA0" w15:done="0"/>
  <w15:commentEx w15:paraId="6662DC82" w15:paraIdParent="4B153F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153FA0" w16cid:durableId="20A3C045"/>
  <w16cid:commentId w16cid:paraId="6662DC82" w16cid:durableId="20C74B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440A5" w14:textId="77777777" w:rsidR="00CA4EE6" w:rsidRDefault="00CA4EE6" w:rsidP="00906435">
      <w:pPr>
        <w:spacing w:after="0" w:line="240" w:lineRule="auto"/>
      </w:pPr>
      <w:r>
        <w:separator/>
      </w:r>
    </w:p>
  </w:endnote>
  <w:endnote w:type="continuationSeparator" w:id="0">
    <w:p w14:paraId="013D49F6" w14:textId="77777777" w:rsidR="00CA4EE6" w:rsidRDefault="00CA4EE6" w:rsidP="0090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291300"/>
      <w:docPartObj>
        <w:docPartGallery w:val="Page Numbers (Bottom of Page)"/>
        <w:docPartUnique/>
      </w:docPartObj>
    </w:sdtPr>
    <w:sdtEndPr>
      <w:rPr>
        <w:noProof/>
      </w:rPr>
    </w:sdtEndPr>
    <w:sdtContent>
      <w:p w14:paraId="465B5940" w14:textId="77777777" w:rsidR="00612F26" w:rsidRDefault="00612F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7BD5D3" w14:textId="77777777" w:rsidR="00612F26" w:rsidRDefault="00612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B72B2" w14:textId="77777777" w:rsidR="00CA4EE6" w:rsidRDefault="00CA4EE6" w:rsidP="00906435">
      <w:pPr>
        <w:spacing w:after="0" w:line="240" w:lineRule="auto"/>
      </w:pPr>
      <w:r>
        <w:separator/>
      </w:r>
    </w:p>
  </w:footnote>
  <w:footnote w:type="continuationSeparator" w:id="0">
    <w:p w14:paraId="2218BA07" w14:textId="77777777" w:rsidR="00CA4EE6" w:rsidRDefault="00CA4EE6" w:rsidP="00906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FCAF5" w14:textId="77777777" w:rsidR="00612F26" w:rsidRPr="00906435" w:rsidRDefault="00612F26">
    <w:pPr>
      <w:pStyle w:val="Header"/>
      <w:rPr>
        <w:rFonts w:ascii="Times New Roman" w:hAnsi="Times New Roman" w:cs="Times New Roman"/>
      </w:rPr>
    </w:pPr>
    <w:r>
      <w:rPr>
        <w:rFonts w:ascii="Times New Roman" w:hAnsi="Times New Roman" w:cs="Times New Roman"/>
      </w:rPr>
      <w:t>Hakai Lice – Full Draft</w:t>
    </w:r>
    <w:r w:rsidRPr="00906435">
      <w:rPr>
        <w:rFonts w:ascii="Times New Roman" w:hAnsi="Times New Roman" w:cs="Times New Roman"/>
      </w:rPr>
      <w:ptab w:relativeTo="margin" w:alignment="center" w:leader="none"/>
    </w:r>
    <w:r w:rsidRPr="00906435">
      <w:rPr>
        <w:rFonts w:ascii="Times New Roman" w:hAnsi="Times New Roman" w:cs="Times New Roman"/>
      </w:rPr>
      <w:ptab w:relativeTo="margin" w:alignment="right" w:leader="none"/>
    </w:r>
    <w:r>
      <w:rPr>
        <w:rFonts w:ascii="Times New Roman" w:hAnsi="Times New Roman" w:cs="Times New Roman"/>
      </w:rPr>
      <w:t>April 01,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07CD7"/>
    <w:multiLevelType w:val="hybridMultilevel"/>
    <w:tmpl w:val="B5C24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6C247E"/>
    <w:multiLevelType w:val="hybridMultilevel"/>
    <w:tmpl w:val="6DCCBF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DD738E"/>
    <w:multiLevelType w:val="hybridMultilevel"/>
    <w:tmpl w:val="D83611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Krkosek">
    <w15:presenceInfo w15:providerId="AD" w15:userId="S::martin.krkosek@utoronto.ca::3203b613-583b-4ac6-b9fe-69d55d55bf66"/>
  </w15:person>
  <w15:person w15:author="cole.brookson@gmail.com">
    <w15:presenceInfo w15:providerId="Windows Live" w15:userId="3d885b200a916c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435"/>
    <w:rsid w:val="000143D6"/>
    <w:rsid w:val="00015A1B"/>
    <w:rsid w:val="00023B13"/>
    <w:rsid w:val="00024E21"/>
    <w:rsid w:val="00035D6D"/>
    <w:rsid w:val="00041734"/>
    <w:rsid w:val="0005477F"/>
    <w:rsid w:val="000574B1"/>
    <w:rsid w:val="0005797D"/>
    <w:rsid w:val="00057EE0"/>
    <w:rsid w:val="000660B0"/>
    <w:rsid w:val="000917EC"/>
    <w:rsid w:val="000A0A9B"/>
    <w:rsid w:val="000A13BC"/>
    <w:rsid w:val="000A3EA3"/>
    <w:rsid w:val="000B1905"/>
    <w:rsid w:val="000B20E5"/>
    <w:rsid w:val="000B244D"/>
    <w:rsid w:val="000B2C0C"/>
    <w:rsid w:val="000B3C26"/>
    <w:rsid w:val="000B4490"/>
    <w:rsid w:val="000D58E9"/>
    <w:rsid w:val="000E70E1"/>
    <w:rsid w:val="000F23DA"/>
    <w:rsid w:val="000F56F4"/>
    <w:rsid w:val="001039E9"/>
    <w:rsid w:val="0011505B"/>
    <w:rsid w:val="001179DC"/>
    <w:rsid w:val="00127C50"/>
    <w:rsid w:val="001413D6"/>
    <w:rsid w:val="0014571C"/>
    <w:rsid w:val="0016555B"/>
    <w:rsid w:val="001750A7"/>
    <w:rsid w:val="00185EA5"/>
    <w:rsid w:val="00187AA6"/>
    <w:rsid w:val="001D05FC"/>
    <w:rsid w:val="001E0B4D"/>
    <w:rsid w:val="001F33A9"/>
    <w:rsid w:val="001F362B"/>
    <w:rsid w:val="001F6F8B"/>
    <w:rsid w:val="00213956"/>
    <w:rsid w:val="00224072"/>
    <w:rsid w:val="00224333"/>
    <w:rsid w:val="0024660E"/>
    <w:rsid w:val="00251A5E"/>
    <w:rsid w:val="00252D47"/>
    <w:rsid w:val="00254880"/>
    <w:rsid w:val="0026038D"/>
    <w:rsid w:val="00266BEC"/>
    <w:rsid w:val="00274347"/>
    <w:rsid w:val="00287CAA"/>
    <w:rsid w:val="002A66A2"/>
    <w:rsid w:val="002A7DFF"/>
    <w:rsid w:val="002C747B"/>
    <w:rsid w:val="002E66CA"/>
    <w:rsid w:val="00311331"/>
    <w:rsid w:val="00311F09"/>
    <w:rsid w:val="00322FA4"/>
    <w:rsid w:val="00330B0B"/>
    <w:rsid w:val="00352930"/>
    <w:rsid w:val="003529F8"/>
    <w:rsid w:val="003551DE"/>
    <w:rsid w:val="00362FB7"/>
    <w:rsid w:val="0036584D"/>
    <w:rsid w:val="00366244"/>
    <w:rsid w:val="003756F8"/>
    <w:rsid w:val="003A1864"/>
    <w:rsid w:val="003D0CA6"/>
    <w:rsid w:val="003D7F58"/>
    <w:rsid w:val="003E39A6"/>
    <w:rsid w:val="00401FCB"/>
    <w:rsid w:val="00404D9C"/>
    <w:rsid w:val="004055D5"/>
    <w:rsid w:val="00406F24"/>
    <w:rsid w:val="00407537"/>
    <w:rsid w:val="00443DAB"/>
    <w:rsid w:val="00453732"/>
    <w:rsid w:val="004578E6"/>
    <w:rsid w:val="004608BD"/>
    <w:rsid w:val="00466B1D"/>
    <w:rsid w:val="0047243C"/>
    <w:rsid w:val="00481D32"/>
    <w:rsid w:val="00482C61"/>
    <w:rsid w:val="00490B27"/>
    <w:rsid w:val="004946E7"/>
    <w:rsid w:val="004B3B05"/>
    <w:rsid w:val="004B5B06"/>
    <w:rsid w:val="004B7AF4"/>
    <w:rsid w:val="004D1BC1"/>
    <w:rsid w:val="004D2569"/>
    <w:rsid w:val="004E2CA8"/>
    <w:rsid w:val="004F2539"/>
    <w:rsid w:val="004F481D"/>
    <w:rsid w:val="004F6360"/>
    <w:rsid w:val="0050745B"/>
    <w:rsid w:val="0052580A"/>
    <w:rsid w:val="00530F65"/>
    <w:rsid w:val="005335FD"/>
    <w:rsid w:val="00542B76"/>
    <w:rsid w:val="00562D53"/>
    <w:rsid w:val="0056666F"/>
    <w:rsid w:val="00585739"/>
    <w:rsid w:val="00587E83"/>
    <w:rsid w:val="00594E63"/>
    <w:rsid w:val="005A2F68"/>
    <w:rsid w:val="005A43F2"/>
    <w:rsid w:val="005A4789"/>
    <w:rsid w:val="005B7690"/>
    <w:rsid w:val="005C0843"/>
    <w:rsid w:val="005D31FB"/>
    <w:rsid w:val="005E0CE1"/>
    <w:rsid w:val="005E3875"/>
    <w:rsid w:val="00612F26"/>
    <w:rsid w:val="0062185C"/>
    <w:rsid w:val="0062332B"/>
    <w:rsid w:val="006417B8"/>
    <w:rsid w:val="006535A9"/>
    <w:rsid w:val="0067143F"/>
    <w:rsid w:val="0069363C"/>
    <w:rsid w:val="00694D30"/>
    <w:rsid w:val="006A5B4A"/>
    <w:rsid w:val="006C5E7F"/>
    <w:rsid w:val="006C72E2"/>
    <w:rsid w:val="006D61D7"/>
    <w:rsid w:val="006E1087"/>
    <w:rsid w:val="006E52B8"/>
    <w:rsid w:val="007417DC"/>
    <w:rsid w:val="0074388C"/>
    <w:rsid w:val="007549D5"/>
    <w:rsid w:val="00762A11"/>
    <w:rsid w:val="00781888"/>
    <w:rsid w:val="00790679"/>
    <w:rsid w:val="00791758"/>
    <w:rsid w:val="007A345D"/>
    <w:rsid w:val="007B6EB0"/>
    <w:rsid w:val="007E2B69"/>
    <w:rsid w:val="00812AD8"/>
    <w:rsid w:val="00817B2B"/>
    <w:rsid w:val="00824A32"/>
    <w:rsid w:val="008331C7"/>
    <w:rsid w:val="00834B4E"/>
    <w:rsid w:val="00846916"/>
    <w:rsid w:val="00847CA8"/>
    <w:rsid w:val="00860BF8"/>
    <w:rsid w:val="00877AFD"/>
    <w:rsid w:val="008830C0"/>
    <w:rsid w:val="008911BB"/>
    <w:rsid w:val="008B2434"/>
    <w:rsid w:val="008B56C7"/>
    <w:rsid w:val="008C0FFD"/>
    <w:rsid w:val="008C2BAD"/>
    <w:rsid w:val="008C31A2"/>
    <w:rsid w:val="008D2B39"/>
    <w:rsid w:val="008F5C48"/>
    <w:rsid w:val="00900BBD"/>
    <w:rsid w:val="00902C21"/>
    <w:rsid w:val="00906435"/>
    <w:rsid w:val="00933424"/>
    <w:rsid w:val="00956C53"/>
    <w:rsid w:val="00956D78"/>
    <w:rsid w:val="00997EEF"/>
    <w:rsid w:val="009A67DC"/>
    <w:rsid w:val="009C177D"/>
    <w:rsid w:val="009C7A3F"/>
    <w:rsid w:val="009C7C86"/>
    <w:rsid w:val="009D2BDF"/>
    <w:rsid w:val="009E3D27"/>
    <w:rsid w:val="00A13015"/>
    <w:rsid w:val="00A2616C"/>
    <w:rsid w:val="00A41076"/>
    <w:rsid w:val="00A42EFD"/>
    <w:rsid w:val="00A562D3"/>
    <w:rsid w:val="00A6236C"/>
    <w:rsid w:val="00A73CEA"/>
    <w:rsid w:val="00A75519"/>
    <w:rsid w:val="00AB427D"/>
    <w:rsid w:val="00AC29F6"/>
    <w:rsid w:val="00AC675D"/>
    <w:rsid w:val="00AE0F6D"/>
    <w:rsid w:val="00AF0EF4"/>
    <w:rsid w:val="00B069E2"/>
    <w:rsid w:val="00B06AF0"/>
    <w:rsid w:val="00B13F02"/>
    <w:rsid w:val="00B1529D"/>
    <w:rsid w:val="00B15F64"/>
    <w:rsid w:val="00B17D5B"/>
    <w:rsid w:val="00B211D7"/>
    <w:rsid w:val="00B22847"/>
    <w:rsid w:val="00B55C7F"/>
    <w:rsid w:val="00B76106"/>
    <w:rsid w:val="00B84892"/>
    <w:rsid w:val="00BA12BB"/>
    <w:rsid w:val="00BA52F1"/>
    <w:rsid w:val="00BB00A1"/>
    <w:rsid w:val="00BB7786"/>
    <w:rsid w:val="00BD0A05"/>
    <w:rsid w:val="00BD1C53"/>
    <w:rsid w:val="00BE3CCA"/>
    <w:rsid w:val="00BF5CDD"/>
    <w:rsid w:val="00C127E5"/>
    <w:rsid w:val="00C16F86"/>
    <w:rsid w:val="00C278B8"/>
    <w:rsid w:val="00C36DA8"/>
    <w:rsid w:val="00C5011E"/>
    <w:rsid w:val="00C56914"/>
    <w:rsid w:val="00C60875"/>
    <w:rsid w:val="00C61401"/>
    <w:rsid w:val="00C630C5"/>
    <w:rsid w:val="00C72815"/>
    <w:rsid w:val="00C728A4"/>
    <w:rsid w:val="00C74C49"/>
    <w:rsid w:val="00C92CC5"/>
    <w:rsid w:val="00C92FCA"/>
    <w:rsid w:val="00CA4EE6"/>
    <w:rsid w:val="00CB00C0"/>
    <w:rsid w:val="00CB0EE3"/>
    <w:rsid w:val="00CB4713"/>
    <w:rsid w:val="00CB5AC3"/>
    <w:rsid w:val="00CC731A"/>
    <w:rsid w:val="00CC7B87"/>
    <w:rsid w:val="00CE3B7F"/>
    <w:rsid w:val="00CF2FB9"/>
    <w:rsid w:val="00D017C6"/>
    <w:rsid w:val="00D277DD"/>
    <w:rsid w:val="00D30736"/>
    <w:rsid w:val="00D31581"/>
    <w:rsid w:val="00D34389"/>
    <w:rsid w:val="00D55295"/>
    <w:rsid w:val="00D82778"/>
    <w:rsid w:val="00DA3572"/>
    <w:rsid w:val="00DA7FB7"/>
    <w:rsid w:val="00DB3770"/>
    <w:rsid w:val="00DE67BF"/>
    <w:rsid w:val="00DF5A5E"/>
    <w:rsid w:val="00DF74BC"/>
    <w:rsid w:val="00E07FD4"/>
    <w:rsid w:val="00E11DAA"/>
    <w:rsid w:val="00E15711"/>
    <w:rsid w:val="00E16699"/>
    <w:rsid w:val="00E406CE"/>
    <w:rsid w:val="00E74EE5"/>
    <w:rsid w:val="00E840BC"/>
    <w:rsid w:val="00E9281D"/>
    <w:rsid w:val="00EA6ECD"/>
    <w:rsid w:val="00EB0636"/>
    <w:rsid w:val="00EB345F"/>
    <w:rsid w:val="00ED4C29"/>
    <w:rsid w:val="00EE6004"/>
    <w:rsid w:val="00EF2DE9"/>
    <w:rsid w:val="00EF68D4"/>
    <w:rsid w:val="00EF6EF7"/>
    <w:rsid w:val="00EF7692"/>
    <w:rsid w:val="00F03FCC"/>
    <w:rsid w:val="00F05E89"/>
    <w:rsid w:val="00F06C6E"/>
    <w:rsid w:val="00F105DF"/>
    <w:rsid w:val="00F111D4"/>
    <w:rsid w:val="00F301F1"/>
    <w:rsid w:val="00F45715"/>
    <w:rsid w:val="00F82877"/>
    <w:rsid w:val="00FD15BD"/>
    <w:rsid w:val="00FD4D92"/>
    <w:rsid w:val="00FE25F3"/>
    <w:rsid w:val="00FF0A98"/>
    <w:rsid w:val="00FF5C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DE75"/>
  <w15:chartTrackingRefBased/>
  <w15:docId w15:val="{A1D45DED-2B44-4AE3-A338-56DD3536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4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435"/>
  </w:style>
  <w:style w:type="paragraph" w:styleId="Footer">
    <w:name w:val="footer"/>
    <w:basedOn w:val="Normal"/>
    <w:link w:val="FooterChar"/>
    <w:uiPriority w:val="99"/>
    <w:unhideWhenUsed/>
    <w:rsid w:val="00906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435"/>
  </w:style>
  <w:style w:type="character" w:styleId="LineNumber">
    <w:name w:val="line number"/>
    <w:basedOn w:val="DefaultParagraphFont"/>
    <w:uiPriority w:val="99"/>
    <w:semiHidden/>
    <w:unhideWhenUsed/>
    <w:rsid w:val="00906435"/>
  </w:style>
  <w:style w:type="table" w:styleId="TableGrid">
    <w:name w:val="Table Grid"/>
    <w:basedOn w:val="TableNormal"/>
    <w:uiPriority w:val="39"/>
    <w:rsid w:val="004D2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2569"/>
    <w:rPr>
      <w:sz w:val="16"/>
      <w:szCs w:val="16"/>
    </w:rPr>
  </w:style>
  <w:style w:type="paragraph" w:styleId="CommentText">
    <w:name w:val="annotation text"/>
    <w:basedOn w:val="Normal"/>
    <w:link w:val="CommentTextChar"/>
    <w:uiPriority w:val="99"/>
    <w:semiHidden/>
    <w:unhideWhenUsed/>
    <w:rsid w:val="004D2569"/>
    <w:pPr>
      <w:spacing w:line="240" w:lineRule="auto"/>
    </w:pPr>
    <w:rPr>
      <w:sz w:val="20"/>
      <w:szCs w:val="20"/>
    </w:rPr>
  </w:style>
  <w:style w:type="character" w:customStyle="1" w:styleId="CommentTextChar">
    <w:name w:val="Comment Text Char"/>
    <w:basedOn w:val="DefaultParagraphFont"/>
    <w:link w:val="CommentText"/>
    <w:uiPriority w:val="99"/>
    <w:semiHidden/>
    <w:rsid w:val="004D2569"/>
    <w:rPr>
      <w:sz w:val="20"/>
      <w:szCs w:val="20"/>
    </w:rPr>
  </w:style>
  <w:style w:type="paragraph" w:styleId="BalloonText">
    <w:name w:val="Balloon Text"/>
    <w:basedOn w:val="Normal"/>
    <w:link w:val="BalloonTextChar"/>
    <w:uiPriority w:val="99"/>
    <w:semiHidden/>
    <w:unhideWhenUsed/>
    <w:rsid w:val="004D2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569"/>
    <w:rPr>
      <w:rFonts w:ascii="Segoe UI" w:hAnsi="Segoe UI" w:cs="Segoe UI"/>
      <w:sz w:val="18"/>
      <w:szCs w:val="18"/>
    </w:rPr>
  </w:style>
  <w:style w:type="paragraph" w:styleId="ListParagraph">
    <w:name w:val="List Paragraph"/>
    <w:basedOn w:val="Normal"/>
    <w:uiPriority w:val="34"/>
    <w:qFormat/>
    <w:rsid w:val="00C728A4"/>
    <w:pPr>
      <w:ind w:left="720"/>
      <w:contextualSpacing/>
    </w:pPr>
  </w:style>
  <w:style w:type="paragraph" w:styleId="CommentSubject">
    <w:name w:val="annotation subject"/>
    <w:basedOn w:val="CommentText"/>
    <w:next w:val="CommentText"/>
    <w:link w:val="CommentSubjectChar"/>
    <w:uiPriority w:val="99"/>
    <w:semiHidden/>
    <w:unhideWhenUsed/>
    <w:rsid w:val="00311F09"/>
    <w:rPr>
      <w:b/>
      <w:bCs/>
    </w:rPr>
  </w:style>
  <w:style w:type="character" w:customStyle="1" w:styleId="CommentSubjectChar">
    <w:name w:val="Comment Subject Char"/>
    <w:basedOn w:val="CommentTextChar"/>
    <w:link w:val="CommentSubject"/>
    <w:uiPriority w:val="99"/>
    <w:semiHidden/>
    <w:rsid w:val="00311F09"/>
    <w:rPr>
      <w:b/>
      <w:bCs/>
      <w:sz w:val="20"/>
      <w:szCs w:val="20"/>
    </w:rPr>
  </w:style>
  <w:style w:type="character" w:styleId="Hyperlink">
    <w:name w:val="Hyperlink"/>
    <w:basedOn w:val="DefaultParagraphFont"/>
    <w:uiPriority w:val="99"/>
    <w:semiHidden/>
    <w:unhideWhenUsed/>
    <w:rsid w:val="003551DE"/>
    <w:rPr>
      <w:color w:val="0000FF"/>
      <w:u w:val="single"/>
    </w:rPr>
  </w:style>
  <w:style w:type="paragraph" w:styleId="NormalWeb">
    <w:name w:val="Normal (Web)"/>
    <w:basedOn w:val="Normal"/>
    <w:uiPriority w:val="99"/>
    <w:semiHidden/>
    <w:unhideWhenUsed/>
    <w:rsid w:val="00AB427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Revision">
    <w:name w:val="Revision"/>
    <w:hidden/>
    <w:uiPriority w:val="99"/>
    <w:semiHidden/>
    <w:rsid w:val="00035D6D"/>
    <w:pPr>
      <w:spacing w:after="0" w:line="240" w:lineRule="auto"/>
    </w:pPr>
  </w:style>
  <w:style w:type="paragraph" w:styleId="Bibliography">
    <w:name w:val="Bibliography"/>
    <w:basedOn w:val="Normal"/>
    <w:next w:val="Normal"/>
    <w:uiPriority w:val="37"/>
    <w:unhideWhenUsed/>
    <w:rsid w:val="005D31FB"/>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875">
      <w:bodyDiv w:val="1"/>
      <w:marLeft w:val="0"/>
      <w:marRight w:val="0"/>
      <w:marTop w:val="0"/>
      <w:marBottom w:val="0"/>
      <w:divBdr>
        <w:top w:val="none" w:sz="0" w:space="0" w:color="auto"/>
        <w:left w:val="none" w:sz="0" w:space="0" w:color="auto"/>
        <w:bottom w:val="none" w:sz="0" w:space="0" w:color="auto"/>
        <w:right w:val="none" w:sz="0" w:space="0" w:color="auto"/>
      </w:divBdr>
    </w:div>
    <w:div w:id="387798835">
      <w:bodyDiv w:val="1"/>
      <w:marLeft w:val="0"/>
      <w:marRight w:val="0"/>
      <w:marTop w:val="0"/>
      <w:marBottom w:val="0"/>
      <w:divBdr>
        <w:top w:val="none" w:sz="0" w:space="0" w:color="auto"/>
        <w:left w:val="none" w:sz="0" w:space="0" w:color="auto"/>
        <w:bottom w:val="none" w:sz="0" w:space="0" w:color="auto"/>
        <w:right w:val="none" w:sz="0" w:space="0" w:color="auto"/>
      </w:divBdr>
    </w:div>
    <w:div w:id="855581866">
      <w:bodyDiv w:val="1"/>
      <w:marLeft w:val="0"/>
      <w:marRight w:val="0"/>
      <w:marTop w:val="0"/>
      <w:marBottom w:val="0"/>
      <w:divBdr>
        <w:top w:val="none" w:sz="0" w:space="0" w:color="auto"/>
        <w:left w:val="none" w:sz="0" w:space="0" w:color="auto"/>
        <w:bottom w:val="none" w:sz="0" w:space="0" w:color="auto"/>
        <w:right w:val="none" w:sz="0" w:space="0" w:color="auto"/>
      </w:divBdr>
    </w:div>
    <w:div w:id="1138768537">
      <w:bodyDiv w:val="1"/>
      <w:marLeft w:val="0"/>
      <w:marRight w:val="0"/>
      <w:marTop w:val="0"/>
      <w:marBottom w:val="0"/>
      <w:divBdr>
        <w:top w:val="none" w:sz="0" w:space="0" w:color="auto"/>
        <w:left w:val="none" w:sz="0" w:space="0" w:color="auto"/>
        <w:bottom w:val="none" w:sz="0" w:space="0" w:color="auto"/>
        <w:right w:val="none" w:sz="0" w:space="0" w:color="auto"/>
      </w:divBdr>
    </w:div>
    <w:div w:id="1568145928">
      <w:bodyDiv w:val="1"/>
      <w:marLeft w:val="0"/>
      <w:marRight w:val="0"/>
      <w:marTop w:val="0"/>
      <w:marBottom w:val="0"/>
      <w:divBdr>
        <w:top w:val="none" w:sz="0" w:space="0" w:color="auto"/>
        <w:left w:val="none" w:sz="0" w:space="0" w:color="auto"/>
        <w:bottom w:val="none" w:sz="0" w:space="0" w:color="auto"/>
        <w:right w:val="none" w:sz="0" w:space="0" w:color="auto"/>
      </w:divBdr>
    </w:div>
    <w:div w:id="1731268277">
      <w:bodyDiv w:val="1"/>
      <w:marLeft w:val="0"/>
      <w:marRight w:val="0"/>
      <w:marTop w:val="0"/>
      <w:marBottom w:val="0"/>
      <w:divBdr>
        <w:top w:val="none" w:sz="0" w:space="0" w:color="auto"/>
        <w:left w:val="none" w:sz="0" w:space="0" w:color="auto"/>
        <w:bottom w:val="none" w:sz="0" w:space="0" w:color="auto"/>
        <w:right w:val="none" w:sz="0" w:space="0" w:color="auto"/>
      </w:divBdr>
    </w:div>
    <w:div w:id="1758593582">
      <w:bodyDiv w:val="1"/>
      <w:marLeft w:val="0"/>
      <w:marRight w:val="0"/>
      <w:marTop w:val="0"/>
      <w:marBottom w:val="0"/>
      <w:divBdr>
        <w:top w:val="none" w:sz="0" w:space="0" w:color="auto"/>
        <w:left w:val="none" w:sz="0" w:space="0" w:color="auto"/>
        <w:bottom w:val="none" w:sz="0" w:space="0" w:color="auto"/>
        <w:right w:val="none" w:sz="0" w:space="0" w:color="auto"/>
      </w:divBdr>
    </w:div>
    <w:div w:id="1805780626">
      <w:bodyDiv w:val="1"/>
      <w:marLeft w:val="0"/>
      <w:marRight w:val="0"/>
      <w:marTop w:val="0"/>
      <w:marBottom w:val="0"/>
      <w:divBdr>
        <w:top w:val="none" w:sz="0" w:space="0" w:color="auto"/>
        <w:left w:val="none" w:sz="0" w:space="0" w:color="auto"/>
        <w:bottom w:val="none" w:sz="0" w:space="0" w:color="auto"/>
        <w:right w:val="none" w:sz="0" w:space="0" w:color="auto"/>
      </w:divBdr>
    </w:div>
    <w:div w:id="187160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1554A-B8A8-4451-AE3D-FC77CF268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19902</Words>
  <Characters>113447</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cole.brookson@gmail.com</dc:creator>
  <cp:keywords/>
  <dc:description/>
  <cp:lastModifiedBy>cole.brookson@gmail.com</cp:lastModifiedBy>
  <cp:revision>3</cp:revision>
  <dcterms:created xsi:type="dcterms:W3CDTF">2019-07-05T00:37:00Z</dcterms:created>
  <dcterms:modified xsi:type="dcterms:W3CDTF">2019-07-05T00:46:00Z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id="rYVw0lZZ"/&gt;&lt;style id="http://www.zotero.org/styles/ecology" hasBibliography="1" bibliographyStyleHasBeenSet="1"/&gt;&lt;prefs&gt;&lt;pref name="fieldType" value="Field"/&gt;&lt;/prefs&gt;&lt;/data&gt;</vt:lpwstr>
  </property>
</Properties>
</file>